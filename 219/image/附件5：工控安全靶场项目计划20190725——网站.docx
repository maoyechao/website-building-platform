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753" w:rsidRPr="008A2D00" w:rsidRDefault="00AD6DB1" w:rsidP="005F716D">
      <w:pPr>
        <w:adjustRightInd w:val="0"/>
        <w:jc w:val="center"/>
        <w:rPr>
          <w:rFonts w:ascii="方正小标宋简体" w:eastAsia="方正小标宋简体" w:hAnsi="黑体"/>
          <w:sz w:val="44"/>
          <w:szCs w:val="44"/>
        </w:rPr>
      </w:pPr>
      <w:r w:rsidRPr="008A2D00">
        <w:rPr>
          <w:rFonts w:ascii="方正小标宋简体" w:eastAsia="方正小标宋简体" w:hAnsi="黑体" w:hint="eastAsia"/>
          <w:sz w:val="44"/>
          <w:szCs w:val="44"/>
        </w:rPr>
        <w:t>宁波市</w:t>
      </w:r>
      <w:r w:rsidRPr="008A2D00">
        <w:rPr>
          <w:rFonts w:ascii="方正小标宋简体" w:eastAsia="方正小标宋简体" w:hAnsi="黑体" w:hint="eastAsia"/>
          <w:kern w:val="0"/>
          <w:sz w:val="44"/>
          <w:szCs w:val="44"/>
        </w:rPr>
        <w:t xml:space="preserve">人民政府  </w:t>
      </w:r>
      <w:r w:rsidR="00054753" w:rsidRPr="008A2D00">
        <w:rPr>
          <w:rFonts w:ascii="方正小标宋简体" w:eastAsia="方正小标宋简体" w:hAnsi="黑体" w:hint="eastAsia"/>
          <w:sz w:val="44"/>
          <w:szCs w:val="44"/>
        </w:rPr>
        <w:t>上海交通大学</w:t>
      </w:r>
    </w:p>
    <w:p w:rsidR="00622CD4" w:rsidRDefault="00B44416" w:rsidP="005F716D">
      <w:pPr>
        <w:adjustRightInd w:val="0"/>
        <w:jc w:val="center"/>
        <w:rPr>
          <w:rFonts w:ascii="方正小标宋简体" w:eastAsia="方正小标宋简体" w:hAnsi="黑体"/>
          <w:sz w:val="44"/>
          <w:szCs w:val="44"/>
        </w:rPr>
      </w:pPr>
      <w:r w:rsidRPr="008A2D00">
        <w:rPr>
          <w:rFonts w:ascii="方正小标宋简体" w:eastAsia="方正小标宋简体" w:hAnsi="黑体" w:hint="eastAsia"/>
          <w:sz w:val="44"/>
          <w:szCs w:val="44"/>
        </w:rPr>
        <w:t>战略</w:t>
      </w:r>
      <w:r w:rsidR="00AD6DB1" w:rsidRPr="008A2D00">
        <w:rPr>
          <w:rFonts w:ascii="方正小标宋简体" w:eastAsia="方正小标宋简体" w:hAnsi="黑体" w:hint="eastAsia"/>
          <w:sz w:val="44"/>
          <w:szCs w:val="44"/>
        </w:rPr>
        <w:t>合作框架协议</w:t>
      </w:r>
    </w:p>
    <w:p w:rsidR="00724156" w:rsidRPr="00967610" w:rsidDel="00EE3D21" w:rsidRDefault="00587E7F" w:rsidP="005F716D">
      <w:pPr>
        <w:adjustRightInd w:val="0"/>
        <w:jc w:val="center"/>
        <w:rPr>
          <w:del w:id="0" w:author="GKYang" w:date="2018-11-19T17:40:00Z"/>
          <w:rFonts w:ascii="仿宋" w:eastAsia="仿宋" w:hAnsi="仿宋"/>
          <w:sz w:val="32"/>
          <w:szCs w:val="32"/>
        </w:rPr>
      </w:pPr>
      <w:del w:id="1" w:author="GKYang" w:date="2018-11-19T17:40:00Z">
        <w:r w:rsidRPr="00967610" w:rsidDel="00EE3D21">
          <w:rPr>
            <w:rFonts w:ascii="仿宋" w:eastAsia="仿宋" w:hAnsi="仿宋" w:hint="eastAsia"/>
            <w:sz w:val="32"/>
            <w:szCs w:val="32"/>
          </w:rPr>
          <w:delText>（征求意见稿）</w:delText>
        </w:r>
      </w:del>
    </w:p>
    <w:p w:rsidR="00B44416" w:rsidRDefault="00B44416" w:rsidP="00B44416">
      <w:pPr>
        <w:adjustRightInd w:val="0"/>
        <w:jc w:val="left"/>
        <w:rPr>
          <w:ins w:id="2" w:author="GKYang" w:date="2018-11-19T17:40:00Z"/>
          <w:rFonts w:ascii="仿宋" w:eastAsia="仿宋" w:hAnsi="仿宋"/>
          <w:sz w:val="32"/>
          <w:szCs w:val="32"/>
        </w:rPr>
      </w:pPr>
      <w:r w:rsidRPr="0011141F">
        <w:rPr>
          <w:rFonts w:ascii="仿宋" w:eastAsia="仿宋" w:hAnsi="仿宋" w:hint="eastAsia"/>
          <w:sz w:val="32"/>
          <w:szCs w:val="32"/>
        </w:rPr>
        <w:t>甲方：宁波市人民政府</w:t>
      </w:r>
    </w:p>
    <w:p w:rsidR="00EE3D21" w:rsidRPr="00EE3D21" w:rsidRDefault="00EE3D21" w:rsidP="00B44416">
      <w:pPr>
        <w:adjustRightInd w:val="0"/>
        <w:jc w:val="left"/>
        <w:rPr>
          <w:rFonts w:ascii="仿宋" w:eastAsia="仿宋" w:hAnsi="仿宋" w:hint="eastAsia"/>
          <w:sz w:val="32"/>
          <w:szCs w:val="32"/>
          <w:rPrChange w:id="3" w:author="GKYang" w:date="2018-11-19T17:40:00Z">
            <w:rPr>
              <w:rFonts w:ascii="仿宋" w:eastAsia="仿宋" w:hAnsi="仿宋" w:hint="eastAsia"/>
              <w:sz w:val="32"/>
              <w:szCs w:val="32"/>
            </w:rPr>
          </w:rPrChange>
        </w:rPr>
      </w:pPr>
      <w:ins w:id="4" w:author="GKYang" w:date="2018-11-19T17:40:00Z">
        <w:r>
          <w:rPr>
            <w:rFonts w:ascii="仿宋" w:eastAsia="仿宋" w:hAnsi="仿宋" w:hint="eastAsia"/>
            <w:sz w:val="32"/>
            <w:szCs w:val="32"/>
          </w:rPr>
          <w:t>地址：宁波市</w:t>
        </w:r>
        <w:proofErr w:type="gramStart"/>
        <w:r>
          <w:rPr>
            <w:rFonts w:ascii="仿宋" w:eastAsia="仿宋" w:hAnsi="仿宋" w:hint="eastAsia"/>
            <w:sz w:val="32"/>
            <w:szCs w:val="32"/>
          </w:rPr>
          <w:t>宁穿路</w:t>
        </w:r>
        <w:proofErr w:type="gramEnd"/>
        <w:r>
          <w:rPr>
            <w:rFonts w:ascii="仿宋" w:eastAsia="仿宋" w:hAnsi="仿宋" w:hint="eastAsia"/>
            <w:sz w:val="32"/>
            <w:szCs w:val="32"/>
          </w:rPr>
          <w:t>2001号</w:t>
        </w:r>
      </w:ins>
    </w:p>
    <w:p w:rsidR="00B44416" w:rsidRDefault="00B44416" w:rsidP="00B44416">
      <w:pPr>
        <w:adjustRightInd w:val="0"/>
        <w:jc w:val="left"/>
        <w:rPr>
          <w:ins w:id="5" w:author="GKYang" w:date="2018-11-19T17:40:00Z"/>
          <w:rFonts w:ascii="仿宋" w:eastAsia="仿宋" w:hAnsi="仿宋"/>
          <w:sz w:val="32"/>
          <w:szCs w:val="32"/>
        </w:rPr>
      </w:pPr>
      <w:r w:rsidRPr="0011141F">
        <w:rPr>
          <w:rFonts w:ascii="仿宋" w:eastAsia="仿宋" w:hAnsi="仿宋" w:hint="eastAsia"/>
          <w:sz w:val="32"/>
          <w:szCs w:val="32"/>
        </w:rPr>
        <w:t>乙方：上海交通大学</w:t>
      </w:r>
    </w:p>
    <w:p w:rsidR="00EE3D21" w:rsidRPr="0011141F" w:rsidRDefault="00EE3D21" w:rsidP="00B44416">
      <w:pPr>
        <w:adjustRightInd w:val="0"/>
        <w:jc w:val="left"/>
        <w:rPr>
          <w:rFonts w:ascii="仿宋" w:eastAsia="仿宋" w:hAnsi="仿宋" w:hint="eastAsia"/>
          <w:sz w:val="32"/>
          <w:szCs w:val="32"/>
        </w:rPr>
      </w:pPr>
      <w:ins w:id="6" w:author="GKYang" w:date="2018-11-19T17:40:00Z">
        <w:r>
          <w:rPr>
            <w:rFonts w:ascii="仿宋" w:eastAsia="仿宋" w:hAnsi="仿宋" w:hint="eastAsia"/>
            <w:sz w:val="32"/>
            <w:szCs w:val="32"/>
          </w:rPr>
          <w:t>地址：上海市东川路800号</w:t>
        </w:r>
      </w:ins>
      <w:bookmarkStart w:id="7" w:name="_GoBack"/>
      <w:bookmarkEnd w:id="7"/>
    </w:p>
    <w:p w:rsidR="00A95193" w:rsidRPr="00B63B5C" w:rsidRDefault="005B412E" w:rsidP="009A5A47">
      <w:pPr>
        <w:adjustRightInd w:val="0"/>
        <w:ind w:firstLineChars="200" w:firstLine="640"/>
        <w:jc w:val="left"/>
        <w:rPr>
          <w:rFonts w:ascii="仿宋_GB2312" w:eastAsia="仿宋_GB2312" w:hAnsi="仿宋"/>
          <w:sz w:val="32"/>
          <w:szCs w:val="32"/>
        </w:rPr>
      </w:pPr>
      <w:r w:rsidRPr="00B63B5C">
        <w:rPr>
          <w:rFonts w:ascii="仿宋_GB2312" w:eastAsia="仿宋_GB2312" w:hAnsi="仿宋"/>
          <w:sz w:val="32"/>
          <w:szCs w:val="32"/>
        </w:rPr>
        <w:t>人工智能是新一轮科技革命和产业变革的重要驱动力量，是引领科技革命和产业变革的战略性技术，具有溢出带动性很强的</w:t>
      </w:r>
      <w:r w:rsidRPr="00B63B5C">
        <w:rPr>
          <w:rFonts w:ascii="仿宋_GB2312" w:eastAsia="仿宋_GB2312" w:hAnsi="仿宋"/>
          <w:sz w:val="32"/>
          <w:szCs w:val="32"/>
        </w:rPr>
        <w:t>“</w:t>
      </w:r>
      <w:r w:rsidRPr="00B63B5C">
        <w:rPr>
          <w:rFonts w:ascii="仿宋_GB2312" w:eastAsia="仿宋_GB2312" w:hAnsi="仿宋"/>
          <w:sz w:val="32"/>
          <w:szCs w:val="32"/>
        </w:rPr>
        <w:t>头雁</w:t>
      </w:r>
      <w:r w:rsidRPr="00B63B5C">
        <w:rPr>
          <w:rFonts w:ascii="仿宋_GB2312" w:eastAsia="仿宋_GB2312" w:hAnsi="仿宋"/>
          <w:sz w:val="32"/>
          <w:szCs w:val="32"/>
        </w:rPr>
        <w:t>”</w:t>
      </w:r>
      <w:r w:rsidRPr="00B63B5C">
        <w:rPr>
          <w:rFonts w:ascii="仿宋_GB2312" w:eastAsia="仿宋_GB2312" w:hAnsi="仿宋"/>
          <w:sz w:val="32"/>
          <w:szCs w:val="32"/>
        </w:rPr>
        <w:t>效应。</w:t>
      </w:r>
      <w:r w:rsidR="00054753" w:rsidRPr="00B63B5C">
        <w:rPr>
          <w:rFonts w:ascii="仿宋_GB2312" w:eastAsia="仿宋_GB2312" w:hAnsi="仿宋" w:hint="eastAsia"/>
          <w:sz w:val="32"/>
          <w:szCs w:val="32"/>
        </w:rPr>
        <w:t>为深入贯彻落实党的“十九大”</w:t>
      </w:r>
      <w:r w:rsidR="00140D1D" w:rsidRPr="00B63B5C">
        <w:rPr>
          <w:rFonts w:ascii="仿宋_GB2312" w:eastAsia="仿宋_GB2312" w:hAnsi="仿宋" w:hint="eastAsia"/>
          <w:sz w:val="32"/>
          <w:szCs w:val="32"/>
        </w:rPr>
        <w:t>精神，</w:t>
      </w:r>
      <w:r w:rsidR="006759E9" w:rsidRPr="00B63B5C">
        <w:rPr>
          <w:rFonts w:ascii="仿宋_GB2312" w:eastAsia="仿宋_GB2312" w:hAnsi="仿宋" w:hint="eastAsia"/>
          <w:sz w:val="32"/>
          <w:szCs w:val="32"/>
        </w:rPr>
        <w:t>全面</w:t>
      </w:r>
      <w:r w:rsidR="00140D1D" w:rsidRPr="00B63B5C">
        <w:rPr>
          <w:rFonts w:ascii="仿宋_GB2312" w:eastAsia="仿宋_GB2312" w:hAnsi="仿宋" w:hint="eastAsia"/>
          <w:sz w:val="32"/>
          <w:szCs w:val="32"/>
        </w:rPr>
        <w:t>实施创新驱动发展战略，加快</w:t>
      </w:r>
      <w:r w:rsidR="006602CB" w:rsidRPr="00B63B5C">
        <w:rPr>
          <w:rFonts w:ascii="仿宋_GB2312" w:eastAsia="仿宋_GB2312" w:hAnsi="仿宋" w:hint="eastAsia"/>
          <w:sz w:val="32"/>
          <w:szCs w:val="32"/>
        </w:rPr>
        <w:t>建设</w:t>
      </w:r>
      <w:r w:rsidR="00140D1D" w:rsidRPr="00B63B5C">
        <w:rPr>
          <w:rFonts w:ascii="仿宋_GB2312" w:eastAsia="仿宋_GB2312" w:hAnsi="仿宋" w:hint="eastAsia"/>
          <w:sz w:val="32"/>
          <w:szCs w:val="32"/>
        </w:rPr>
        <w:t>引领型国家创新城市，</w:t>
      </w:r>
      <w:r w:rsidR="006602CB" w:rsidRPr="00B63B5C">
        <w:rPr>
          <w:rFonts w:ascii="仿宋_GB2312" w:eastAsia="仿宋_GB2312" w:hAnsi="仿宋" w:hint="eastAsia"/>
          <w:sz w:val="32"/>
          <w:szCs w:val="32"/>
        </w:rPr>
        <w:t>推进宁波市高质量发展，</w:t>
      </w:r>
      <w:r w:rsidR="009A5A47" w:rsidRPr="00B63B5C">
        <w:rPr>
          <w:rFonts w:ascii="仿宋_GB2312" w:eastAsia="仿宋_GB2312" w:hAnsi="仿宋" w:hint="eastAsia"/>
          <w:sz w:val="32"/>
          <w:szCs w:val="32"/>
        </w:rPr>
        <w:t>宁波市人民政府与</w:t>
      </w:r>
      <w:r w:rsidR="00054753" w:rsidRPr="00B63B5C">
        <w:rPr>
          <w:rFonts w:ascii="仿宋_GB2312" w:eastAsia="仿宋_GB2312" w:hAnsi="仿宋" w:hint="eastAsia"/>
          <w:sz w:val="32"/>
          <w:szCs w:val="32"/>
        </w:rPr>
        <w:t>上海交通大学决定开展全面战略合作，共建“上海交通大学</w:t>
      </w:r>
      <w:r w:rsidR="006602CB" w:rsidRPr="00B63B5C">
        <w:rPr>
          <w:rFonts w:ascii="仿宋_GB2312" w:eastAsia="仿宋_GB2312" w:hAnsi="仿宋" w:hint="eastAsia"/>
          <w:sz w:val="32"/>
          <w:szCs w:val="32"/>
        </w:rPr>
        <w:t>（宁波）人工智能研究院</w:t>
      </w:r>
      <w:r w:rsidR="00054753" w:rsidRPr="00B63B5C">
        <w:rPr>
          <w:rFonts w:ascii="仿宋_GB2312" w:eastAsia="仿宋_GB2312" w:hAnsi="仿宋" w:hint="eastAsia"/>
          <w:sz w:val="32"/>
          <w:szCs w:val="32"/>
        </w:rPr>
        <w:t>”。经充分协商，达成</w:t>
      </w:r>
      <w:r w:rsidR="006602CB" w:rsidRPr="00B63B5C">
        <w:rPr>
          <w:rFonts w:ascii="仿宋_GB2312" w:eastAsia="仿宋_GB2312" w:hAnsi="仿宋" w:hint="eastAsia"/>
          <w:sz w:val="32"/>
          <w:szCs w:val="32"/>
        </w:rPr>
        <w:t>如下</w:t>
      </w:r>
      <w:r w:rsidR="00776893" w:rsidRPr="00B63B5C">
        <w:rPr>
          <w:rFonts w:ascii="仿宋_GB2312" w:eastAsia="仿宋_GB2312" w:hAnsi="仿宋" w:hint="eastAsia"/>
          <w:sz w:val="32"/>
          <w:szCs w:val="32"/>
        </w:rPr>
        <w:t>合作</w:t>
      </w:r>
      <w:r w:rsidR="00054753" w:rsidRPr="00B63B5C">
        <w:rPr>
          <w:rFonts w:ascii="仿宋_GB2312" w:eastAsia="仿宋_GB2312" w:hAnsi="仿宋" w:hint="eastAsia"/>
          <w:sz w:val="32"/>
          <w:szCs w:val="32"/>
        </w:rPr>
        <w:t>协议</w:t>
      </w:r>
      <w:r w:rsidR="00776893" w:rsidRPr="00B63B5C">
        <w:rPr>
          <w:rFonts w:ascii="仿宋_GB2312" w:eastAsia="仿宋_GB2312" w:hAnsi="仿宋" w:hint="eastAsia"/>
          <w:sz w:val="32"/>
          <w:szCs w:val="32"/>
        </w:rPr>
        <w:t>：</w:t>
      </w:r>
      <w:r w:rsidR="00776893" w:rsidRPr="00B63B5C">
        <w:rPr>
          <w:rFonts w:ascii="仿宋_GB2312" w:eastAsia="仿宋_GB2312" w:hAnsi="仿宋"/>
          <w:sz w:val="32"/>
          <w:szCs w:val="32"/>
        </w:rPr>
        <w:t xml:space="preserve"> </w:t>
      </w:r>
    </w:p>
    <w:p w:rsidR="00054753" w:rsidRPr="0011141F" w:rsidRDefault="00054753" w:rsidP="00301F10">
      <w:pPr>
        <w:adjustRightInd w:val="0"/>
        <w:snapToGrid w:val="0"/>
        <w:spacing w:beforeLines="100" w:before="312" w:afterLines="50" w:after="156"/>
        <w:ind w:firstLineChars="200" w:firstLine="643"/>
        <w:outlineLvl w:val="0"/>
        <w:rPr>
          <w:rFonts w:ascii="黑体" w:eastAsia="黑体" w:hAnsi="黑体" w:cs="Arial"/>
          <w:b/>
          <w:sz w:val="32"/>
          <w:szCs w:val="32"/>
        </w:rPr>
      </w:pPr>
      <w:r w:rsidRPr="0011141F">
        <w:rPr>
          <w:rFonts w:ascii="黑体" w:eastAsia="黑体" w:hAnsi="黑体" w:cs="Arial" w:hint="eastAsia"/>
          <w:b/>
          <w:sz w:val="32"/>
          <w:szCs w:val="32"/>
        </w:rPr>
        <w:t>一、</w:t>
      </w:r>
      <w:r w:rsidR="00A95193" w:rsidRPr="0011141F">
        <w:rPr>
          <w:rFonts w:ascii="黑体" w:eastAsia="黑体" w:hAnsi="黑体" w:cs="Arial" w:hint="eastAsia"/>
          <w:b/>
          <w:sz w:val="32"/>
          <w:szCs w:val="32"/>
        </w:rPr>
        <w:t>合作宗旨</w:t>
      </w:r>
    </w:p>
    <w:p w:rsidR="00072854" w:rsidRPr="00B63B5C" w:rsidRDefault="00D00D2A" w:rsidP="00301F10">
      <w:pPr>
        <w:ind w:firstLineChars="200" w:firstLine="640"/>
        <w:rPr>
          <w:rFonts w:ascii="仿宋_GB2312" w:eastAsia="仿宋_GB2312" w:hAnsi="仿宋"/>
          <w:sz w:val="32"/>
          <w:szCs w:val="32"/>
        </w:rPr>
      </w:pPr>
      <w:r w:rsidRPr="00B63B5C">
        <w:rPr>
          <w:rFonts w:ascii="仿宋_GB2312" w:eastAsia="仿宋_GB2312" w:hAnsi="仿宋"/>
          <w:sz w:val="32"/>
          <w:szCs w:val="32"/>
        </w:rPr>
        <w:t>上海交通大学</w:t>
      </w:r>
      <w:r w:rsidRPr="00B63B5C">
        <w:rPr>
          <w:rFonts w:ascii="仿宋_GB2312" w:eastAsia="仿宋_GB2312" w:hAnsi="仿宋" w:hint="eastAsia"/>
          <w:sz w:val="32"/>
          <w:szCs w:val="32"/>
        </w:rPr>
        <w:t>（以下简称上海交大）</w:t>
      </w:r>
      <w:r w:rsidRPr="00B63B5C">
        <w:rPr>
          <w:rFonts w:ascii="仿宋_GB2312" w:eastAsia="仿宋_GB2312" w:hAnsi="仿宋"/>
          <w:sz w:val="32"/>
          <w:szCs w:val="32"/>
        </w:rPr>
        <w:t>是教育部直属全国重点大学，</w:t>
      </w:r>
      <w:r w:rsidRPr="00B63B5C">
        <w:rPr>
          <w:rFonts w:ascii="仿宋_GB2312" w:eastAsia="仿宋_GB2312" w:hAnsi="仿宋" w:hint="eastAsia"/>
          <w:sz w:val="32"/>
          <w:szCs w:val="32"/>
        </w:rPr>
        <w:t>是国家首批“双一流”大学建设学校</w:t>
      </w:r>
      <w:r w:rsidR="009003B5" w:rsidRPr="00B63B5C">
        <w:rPr>
          <w:rFonts w:ascii="仿宋_GB2312" w:eastAsia="仿宋_GB2312" w:hAnsi="仿宋" w:hint="eastAsia"/>
          <w:sz w:val="32"/>
          <w:szCs w:val="32"/>
        </w:rPr>
        <w:t>，</w:t>
      </w:r>
      <w:r w:rsidRPr="00B63B5C">
        <w:rPr>
          <w:rFonts w:ascii="仿宋_GB2312" w:eastAsia="仿宋_GB2312" w:hAnsi="仿宋"/>
          <w:sz w:val="32"/>
          <w:szCs w:val="32"/>
        </w:rPr>
        <w:t>17个学科入选双一流建设学科</w:t>
      </w:r>
      <w:r w:rsidRPr="00B63B5C">
        <w:rPr>
          <w:rFonts w:ascii="仿宋_GB2312" w:eastAsia="仿宋_GB2312" w:hAnsi="仿宋" w:hint="eastAsia"/>
          <w:sz w:val="32"/>
          <w:szCs w:val="32"/>
        </w:rPr>
        <w:t>，</w:t>
      </w:r>
      <w:r w:rsidR="00F027F1" w:rsidRPr="00B63B5C">
        <w:rPr>
          <w:rFonts w:ascii="仿宋_GB2312" w:eastAsia="仿宋_GB2312" w:hAnsi="仿宋" w:hint="eastAsia"/>
          <w:sz w:val="32"/>
          <w:szCs w:val="32"/>
        </w:rPr>
        <w:t>最近</w:t>
      </w:r>
      <w:r w:rsidR="009003B5" w:rsidRPr="00B63B5C">
        <w:rPr>
          <w:rFonts w:ascii="仿宋_GB2312" w:eastAsia="仿宋_GB2312" w:hAnsi="仿宋" w:hint="eastAsia"/>
          <w:sz w:val="32"/>
          <w:szCs w:val="32"/>
        </w:rPr>
        <w:t>QS全球大学排名中，上海交通大学跃升世界大学排名第59位，</w:t>
      </w:r>
      <w:r w:rsidRPr="00B63B5C">
        <w:rPr>
          <w:rFonts w:ascii="仿宋_GB2312" w:eastAsia="仿宋_GB2312" w:hAnsi="仿宋" w:hint="eastAsia"/>
          <w:sz w:val="32"/>
          <w:szCs w:val="32"/>
        </w:rPr>
        <w:t>具有显著的人才和科研优势。</w:t>
      </w:r>
    </w:p>
    <w:p w:rsidR="00D00D2A" w:rsidRPr="00B63B5C" w:rsidRDefault="00D00D2A" w:rsidP="00301F10">
      <w:pPr>
        <w:ind w:firstLineChars="200" w:firstLine="640"/>
        <w:rPr>
          <w:rFonts w:ascii="仿宋_GB2312" w:eastAsia="仿宋_GB2312" w:hAnsi="仿宋"/>
          <w:sz w:val="32"/>
          <w:szCs w:val="32"/>
        </w:rPr>
      </w:pPr>
      <w:r w:rsidRPr="00B63B5C">
        <w:rPr>
          <w:rFonts w:ascii="仿宋_GB2312" w:eastAsia="仿宋_GB2312" w:hAnsi="仿宋"/>
          <w:sz w:val="32"/>
          <w:szCs w:val="32"/>
        </w:rPr>
        <w:t>宁波</w:t>
      </w:r>
      <w:r w:rsidRPr="00B63B5C">
        <w:rPr>
          <w:rFonts w:ascii="仿宋_GB2312" w:eastAsia="仿宋_GB2312" w:hAnsi="仿宋" w:hint="eastAsia"/>
          <w:sz w:val="32"/>
          <w:szCs w:val="32"/>
        </w:rPr>
        <w:t>市</w:t>
      </w:r>
      <w:r w:rsidRPr="00B63B5C">
        <w:rPr>
          <w:rFonts w:ascii="仿宋_GB2312" w:eastAsia="仿宋_GB2312" w:hAnsi="仿宋"/>
          <w:sz w:val="32"/>
          <w:szCs w:val="32"/>
        </w:rPr>
        <w:t>是长三角南翼经济中心和先进制造业基地，是</w:t>
      </w:r>
      <w:r w:rsidR="00D20FB5" w:rsidRPr="00B63B5C">
        <w:rPr>
          <w:rFonts w:ascii="仿宋_GB2312" w:eastAsia="仿宋_GB2312" w:hAnsi="仿宋" w:hint="eastAsia"/>
          <w:sz w:val="32"/>
          <w:szCs w:val="32"/>
        </w:rPr>
        <w:t>全国首个</w:t>
      </w:r>
      <w:r w:rsidRPr="00B63B5C">
        <w:rPr>
          <w:rFonts w:ascii="仿宋_GB2312" w:eastAsia="仿宋_GB2312" w:hAnsi="仿宋"/>
          <w:sz w:val="32"/>
          <w:szCs w:val="32"/>
        </w:rPr>
        <w:t>“</w:t>
      </w:r>
      <w:r w:rsidRPr="00B63B5C">
        <w:rPr>
          <w:rFonts w:ascii="仿宋_GB2312" w:eastAsia="仿宋_GB2312" w:hAnsi="仿宋"/>
          <w:sz w:val="32"/>
          <w:szCs w:val="32"/>
        </w:rPr>
        <w:t>中国制造2025试点示范城市</w:t>
      </w:r>
      <w:r w:rsidR="00D20FB5" w:rsidRPr="00B63B5C">
        <w:rPr>
          <w:rFonts w:ascii="仿宋_GB2312" w:eastAsia="仿宋_GB2312" w:hAnsi="仿宋" w:hint="eastAsia"/>
          <w:sz w:val="32"/>
          <w:szCs w:val="32"/>
        </w:rPr>
        <w:t>”、首批“国家科技成果转</w:t>
      </w:r>
      <w:r w:rsidR="00D20FB5" w:rsidRPr="00B63B5C">
        <w:rPr>
          <w:rFonts w:ascii="仿宋_GB2312" w:eastAsia="仿宋_GB2312" w:hAnsi="仿宋" w:hint="eastAsia"/>
          <w:sz w:val="32"/>
          <w:szCs w:val="32"/>
        </w:rPr>
        <w:lastRenderedPageBreak/>
        <w:t>移转化示范区”，是</w:t>
      </w:r>
      <w:r w:rsidR="003F7B88" w:rsidRPr="00B63B5C">
        <w:rPr>
          <w:rFonts w:ascii="仿宋_GB2312" w:eastAsia="仿宋_GB2312" w:hAnsi="仿宋" w:hint="eastAsia"/>
          <w:sz w:val="32"/>
          <w:szCs w:val="32"/>
        </w:rPr>
        <w:t>“国家自主创新示范区”</w:t>
      </w:r>
      <w:r w:rsidR="00D20FB5" w:rsidRPr="00B63B5C">
        <w:rPr>
          <w:rFonts w:ascii="仿宋_GB2312" w:eastAsia="仿宋_GB2312" w:hAnsi="仿宋" w:hint="eastAsia"/>
          <w:sz w:val="32"/>
          <w:szCs w:val="32"/>
        </w:rPr>
        <w:t>和</w:t>
      </w:r>
      <w:r w:rsidR="003F7B88" w:rsidRPr="00B63B5C">
        <w:rPr>
          <w:rFonts w:ascii="仿宋_GB2312" w:eastAsia="仿宋_GB2312" w:hAnsi="仿宋" w:hint="eastAsia"/>
          <w:sz w:val="32"/>
          <w:szCs w:val="32"/>
        </w:rPr>
        <w:t>“国家知识产权示范城市”</w:t>
      </w:r>
      <w:r w:rsidR="00B84798" w:rsidRPr="00B63B5C">
        <w:rPr>
          <w:rFonts w:ascii="仿宋_GB2312" w:eastAsia="仿宋_GB2312" w:hAnsi="仿宋" w:hint="eastAsia"/>
          <w:sz w:val="32"/>
          <w:szCs w:val="32"/>
        </w:rPr>
        <w:t>，</w:t>
      </w:r>
      <w:r w:rsidRPr="00B63B5C">
        <w:rPr>
          <w:rFonts w:ascii="仿宋_GB2312" w:eastAsia="仿宋_GB2312" w:hAnsi="仿宋"/>
          <w:sz w:val="32"/>
          <w:szCs w:val="32"/>
        </w:rPr>
        <w:t>具有雄厚的工业基础和强劲的发展动力。</w:t>
      </w:r>
    </w:p>
    <w:p w:rsidR="00B53390" w:rsidRPr="00B63B5C" w:rsidRDefault="00B84798" w:rsidP="00D46D20">
      <w:pPr>
        <w:ind w:firstLineChars="200" w:firstLine="640"/>
        <w:rPr>
          <w:rFonts w:ascii="仿宋_GB2312" w:eastAsia="仿宋_GB2312" w:hAnsi="仿宋"/>
          <w:sz w:val="32"/>
          <w:szCs w:val="32"/>
        </w:rPr>
      </w:pPr>
      <w:r w:rsidRPr="00B63B5C">
        <w:rPr>
          <w:rFonts w:ascii="仿宋_GB2312" w:eastAsia="仿宋_GB2312" w:hAnsi="仿宋" w:hint="eastAsia"/>
          <w:sz w:val="32"/>
          <w:szCs w:val="32"/>
        </w:rPr>
        <w:t>宁波市人民政府与</w:t>
      </w:r>
      <w:r w:rsidR="00776893" w:rsidRPr="00B63B5C">
        <w:rPr>
          <w:rFonts w:ascii="仿宋_GB2312" w:eastAsia="仿宋_GB2312" w:hAnsi="仿宋" w:hint="eastAsia"/>
          <w:sz w:val="32"/>
          <w:szCs w:val="32"/>
        </w:rPr>
        <w:t>上海交通大学本着“优势互补、合作共赢、共同发展”的原则，</w:t>
      </w:r>
      <w:r w:rsidR="00054753" w:rsidRPr="00B63B5C">
        <w:rPr>
          <w:rFonts w:ascii="仿宋_GB2312" w:eastAsia="仿宋_GB2312" w:hAnsi="仿宋" w:hint="eastAsia"/>
          <w:sz w:val="32"/>
          <w:szCs w:val="32"/>
        </w:rPr>
        <w:t>围绕</w:t>
      </w:r>
      <w:r w:rsidR="006759E9" w:rsidRPr="00B63B5C">
        <w:rPr>
          <w:rFonts w:ascii="仿宋_GB2312" w:eastAsia="仿宋_GB2312" w:hAnsi="仿宋" w:hint="eastAsia"/>
          <w:sz w:val="32"/>
          <w:szCs w:val="32"/>
        </w:rPr>
        <w:t>宁波市</w:t>
      </w:r>
      <w:r w:rsidR="00054753" w:rsidRPr="00B63B5C">
        <w:rPr>
          <w:rFonts w:ascii="仿宋_GB2312" w:eastAsia="仿宋_GB2312" w:hAnsi="仿宋" w:hint="eastAsia"/>
          <w:sz w:val="32"/>
          <w:szCs w:val="32"/>
        </w:rPr>
        <w:t>经济发展战略，充分发挥上海交通大学</w:t>
      </w:r>
      <w:r w:rsidR="00A95193" w:rsidRPr="00B63B5C">
        <w:rPr>
          <w:rFonts w:ascii="仿宋_GB2312" w:eastAsia="仿宋_GB2312" w:hAnsi="仿宋" w:hint="eastAsia"/>
          <w:sz w:val="32"/>
          <w:szCs w:val="32"/>
        </w:rPr>
        <w:t>的</w:t>
      </w:r>
      <w:r w:rsidR="00054753" w:rsidRPr="00B63B5C">
        <w:rPr>
          <w:rFonts w:ascii="仿宋_GB2312" w:eastAsia="仿宋_GB2312" w:hAnsi="仿宋" w:hint="eastAsia"/>
          <w:sz w:val="32"/>
          <w:szCs w:val="32"/>
        </w:rPr>
        <w:t>科研</w:t>
      </w:r>
      <w:r w:rsidR="00BD30E4" w:rsidRPr="00B63B5C">
        <w:rPr>
          <w:rFonts w:ascii="仿宋_GB2312" w:eastAsia="仿宋_GB2312" w:hAnsi="仿宋" w:hint="eastAsia"/>
          <w:sz w:val="32"/>
          <w:szCs w:val="32"/>
        </w:rPr>
        <w:t>及</w:t>
      </w:r>
      <w:r w:rsidR="00A95193" w:rsidRPr="00B63B5C">
        <w:rPr>
          <w:rFonts w:ascii="仿宋_GB2312" w:eastAsia="仿宋_GB2312" w:hAnsi="仿宋" w:hint="eastAsia"/>
          <w:sz w:val="32"/>
          <w:szCs w:val="32"/>
        </w:rPr>
        <w:t>人才优势和宁波市的区位优势，</w:t>
      </w:r>
      <w:r w:rsidR="00333F1A" w:rsidRPr="00B63B5C">
        <w:rPr>
          <w:rFonts w:ascii="仿宋_GB2312" w:eastAsia="仿宋_GB2312" w:hAnsi="仿宋" w:hint="eastAsia"/>
          <w:sz w:val="32"/>
          <w:szCs w:val="32"/>
        </w:rPr>
        <w:t>构建长效合作机制，</w:t>
      </w:r>
      <w:r w:rsidR="00776893" w:rsidRPr="00B63B5C">
        <w:rPr>
          <w:rFonts w:ascii="仿宋_GB2312" w:eastAsia="仿宋_GB2312" w:hAnsi="仿宋" w:hint="eastAsia"/>
          <w:sz w:val="32"/>
          <w:szCs w:val="32"/>
        </w:rPr>
        <w:t>建立长期战略合作关系，</w:t>
      </w:r>
      <w:r w:rsidR="00B53390" w:rsidRPr="00B63B5C">
        <w:rPr>
          <w:rFonts w:ascii="仿宋_GB2312" w:eastAsia="仿宋_GB2312" w:hAnsi="仿宋" w:hint="eastAsia"/>
          <w:sz w:val="32"/>
          <w:szCs w:val="32"/>
        </w:rPr>
        <w:t>推动双方科技创新能力与产业化</w:t>
      </w:r>
      <w:r w:rsidR="00333F1A" w:rsidRPr="00B63B5C">
        <w:rPr>
          <w:rFonts w:ascii="仿宋_GB2312" w:eastAsia="仿宋_GB2312" w:hAnsi="仿宋" w:hint="eastAsia"/>
          <w:sz w:val="32"/>
          <w:szCs w:val="32"/>
        </w:rPr>
        <w:t>能力</w:t>
      </w:r>
      <w:r w:rsidR="00B53390" w:rsidRPr="00B63B5C">
        <w:rPr>
          <w:rFonts w:ascii="仿宋_GB2312" w:eastAsia="仿宋_GB2312" w:hAnsi="仿宋" w:hint="eastAsia"/>
          <w:sz w:val="32"/>
          <w:szCs w:val="32"/>
        </w:rPr>
        <w:t>的提升</w:t>
      </w:r>
      <w:r w:rsidR="00333F1A" w:rsidRPr="00B63B5C">
        <w:rPr>
          <w:rFonts w:ascii="仿宋_GB2312" w:eastAsia="仿宋_GB2312" w:hAnsi="仿宋" w:hint="eastAsia"/>
          <w:sz w:val="32"/>
          <w:szCs w:val="32"/>
        </w:rPr>
        <w:t>。</w:t>
      </w:r>
      <w:r w:rsidR="00333F1A" w:rsidRPr="00B63B5C">
        <w:rPr>
          <w:rFonts w:ascii="仿宋_GB2312" w:eastAsia="仿宋_GB2312" w:hAnsi="仿宋"/>
          <w:sz w:val="32"/>
          <w:szCs w:val="32"/>
        </w:rPr>
        <w:t xml:space="preserve"> </w:t>
      </w:r>
    </w:p>
    <w:p w:rsidR="00054753" w:rsidRPr="00B63B5C" w:rsidRDefault="00BD30E4" w:rsidP="00D46D20">
      <w:pPr>
        <w:ind w:firstLineChars="200" w:firstLine="640"/>
        <w:rPr>
          <w:rFonts w:ascii="仿宋_GB2312" w:eastAsia="仿宋_GB2312" w:hAnsi="仿宋"/>
          <w:sz w:val="32"/>
          <w:szCs w:val="32"/>
        </w:rPr>
      </w:pPr>
      <w:r w:rsidRPr="00B63B5C">
        <w:rPr>
          <w:rFonts w:ascii="仿宋_GB2312" w:eastAsia="仿宋_GB2312" w:hAnsi="仿宋" w:hint="eastAsia"/>
          <w:sz w:val="32"/>
          <w:szCs w:val="32"/>
        </w:rPr>
        <w:t>重点围绕新一代人工智能技术领域</w:t>
      </w:r>
      <w:r w:rsidR="00776893" w:rsidRPr="00B63B5C">
        <w:rPr>
          <w:rFonts w:ascii="仿宋_GB2312" w:eastAsia="仿宋_GB2312" w:hAnsi="仿宋" w:hint="eastAsia"/>
          <w:sz w:val="32"/>
          <w:szCs w:val="32"/>
        </w:rPr>
        <w:t>开展</w:t>
      </w:r>
      <w:r w:rsidR="00333F1A" w:rsidRPr="00B63B5C">
        <w:rPr>
          <w:rFonts w:ascii="仿宋_GB2312" w:eastAsia="仿宋_GB2312" w:hAnsi="仿宋" w:hint="eastAsia"/>
          <w:sz w:val="32"/>
          <w:szCs w:val="32"/>
        </w:rPr>
        <w:t>务实</w:t>
      </w:r>
      <w:r w:rsidRPr="00B63B5C">
        <w:rPr>
          <w:rFonts w:ascii="仿宋_GB2312" w:eastAsia="仿宋_GB2312" w:hAnsi="仿宋" w:hint="eastAsia"/>
          <w:sz w:val="32"/>
          <w:szCs w:val="32"/>
        </w:rPr>
        <w:t>合作，</w:t>
      </w:r>
      <w:r w:rsidR="00333F1A" w:rsidRPr="00B63B5C">
        <w:rPr>
          <w:rFonts w:ascii="仿宋_GB2312" w:eastAsia="仿宋_GB2312" w:hAnsi="仿宋" w:hint="eastAsia"/>
          <w:sz w:val="32"/>
          <w:szCs w:val="32"/>
        </w:rPr>
        <w:t>抢抓人工智能发展的重大战略机遇，</w:t>
      </w:r>
      <w:r w:rsidR="009869C9" w:rsidRPr="00B63B5C">
        <w:rPr>
          <w:rFonts w:ascii="仿宋_GB2312" w:eastAsia="仿宋_GB2312" w:hAnsi="仿宋" w:hint="eastAsia"/>
          <w:sz w:val="32"/>
          <w:szCs w:val="32"/>
        </w:rPr>
        <w:t>加强人工智能和产业发展融合，</w:t>
      </w:r>
      <w:r w:rsidR="00054753" w:rsidRPr="00B63B5C">
        <w:rPr>
          <w:rFonts w:ascii="仿宋_GB2312" w:eastAsia="仿宋_GB2312" w:hAnsi="仿宋" w:hint="eastAsia"/>
          <w:sz w:val="32"/>
          <w:szCs w:val="32"/>
        </w:rPr>
        <w:t>加快</w:t>
      </w:r>
      <w:r w:rsidR="00A95193" w:rsidRPr="00B63B5C">
        <w:rPr>
          <w:rFonts w:ascii="仿宋_GB2312" w:eastAsia="仿宋_GB2312" w:hAnsi="仿宋" w:hint="eastAsia"/>
          <w:sz w:val="32"/>
          <w:szCs w:val="32"/>
        </w:rPr>
        <w:t>宁波市人工智能</w:t>
      </w:r>
      <w:r w:rsidRPr="00B63B5C">
        <w:rPr>
          <w:rFonts w:ascii="仿宋_GB2312" w:eastAsia="仿宋_GB2312" w:hAnsi="仿宋" w:hint="eastAsia"/>
          <w:sz w:val="32"/>
          <w:szCs w:val="32"/>
        </w:rPr>
        <w:t>领域</w:t>
      </w:r>
      <w:r w:rsidR="00054753" w:rsidRPr="00B63B5C">
        <w:rPr>
          <w:rFonts w:ascii="仿宋_GB2312" w:eastAsia="仿宋_GB2312" w:hAnsi="仿宋" w:hint="eastAsia"/>
          <w:sz w:val="32"/>
          <w:szCs w:val="32"/>
        </w:rPr>
        <w:t>高端人才的引进与</w:t>
      </w:r>
      <w:r w:rsidR="001159DF" w:rsidRPr="00B63B5C">
        <w:rPr>
          <w:rFonts w:ascii="仿宋_GB2312" w:eastAsia="仿宋_GB2312" w:hAnsi="仿宋" w:hint="eastAsia"/>
          <w:sz w:val="32"/>
          <w:szCs w:val="32"/>
        </w:rPr>
        <w:t>培养</w:t>
      </w:r>
      <w:r w:rsidR="00054753" w:rsidRPr="00B63B5C">
        <w:rPr>
          <w:rFonts w:ascii="仿宋_GB2312" w:eastAsia="仿宋_GB2312" w:hAnsi="仿宋" w:hint="eastAsia"/>
          <w:sz w:val="32"/>
          <w:szCs w:val="32"/>
        </w:rPr>
        <w:t>，</w:t>
      </w:r>
      <w:r w:rsidRPr="00B63B5C">
        <w:rPr>
          <w:rFonts w:ascii="仿宋_GB2312" w:eastAsia="仿宋_GB2312" w:hAnsi="仿宋" w:hint="eastAsia"/>
          <w:sz w:val="32"/>
          <w:szCs w:val="32"/>
        </w:rPr>
        <w:t>推进人工智能技术</w:t>
      </w:r>
      <w:r w:rsidR="00054753" w:rsidRPr="00B63B5C">
        <w:rPr>
          <w:rFonts w:ascii="仿宋_GB2312" w:eastAsia="仿宋_GB2312" w:hAnsi="仿宋" w:hint="eastAsia"/>
          <w:sz w:val="32"/>
          <w:szCs w:val="32"/>
        </w:rPr>
        <w:t>在</w:t>
      </w:r>
      <w:r w:rsidRPr="00B63B5C">
        <w:rPr>
          <w:rFonts w:ascii="仿宋_GB2312" w:eastAsia="仿宋_GB2312" w:hAnsi="仿宋" w:hint="eastAsia"/>
          <w:sz w:val="32"/>
          <w:szCs w:val="32"/>
        </w:rPr>
        <w:t>宁波</w:t>
      </w:r>
      <w:r w:rsidR="001159DF" w:rsidRPr="00B63B5C">
        <w:rPr>
          <w:rFonts w:ascii="仿宋_GB2312" w:eastAsia="仿宋_GB2312" w:hAnsi="仿宋" w:hint="eastAsia"/>
          <w:sz w:val="32"/>
          <w:szCs w:val="32"/>
        </w:rPr>
        <w:t>集聚和成果转化，孵化和培育具有核心创新能力和市场</w:t>
      </w:r>
      <w:r w:rsidR="00054753" w:rsidRPr="00B63B5C">
        <w:rPr>
          <w:rFonts w:ascii="仿宋_GB2312" w:eastAsia="仿宋_GB2312" w:hAnsi="仿宋" w:hint="eastAsia"/>
          <w:sz w:val="32"/>
          <w:szCs w:val="32"/>
        </w:rPr>
        <w:t>竞争能力的</w:t>
      </w:r>
      <w:r w:rsidRPr="00B63B5C">
        <w:rPr>
          <w:rFonts w:ascii="仿宋_GB2312" w:eastAsia="仿宋_GB2312" w:hAnsi="仿宋" w:hint="eastAsia"/>
          <w:sz w:val="32"/>
          <w:szCs w:val="32"/>
        </w:rPr>
        <w:t>人工智能</w:t>
      </w:r>
      <w:r w:rsidR="001159DF" w:rsidRPr="00B63B5C">
        <w:rPr>
          <w:rFonts w:ascii="仿宋_GB2312" w:eastAsia="仿宋_GB2312" w:hAnsi="仿宋" w:hint="eastAsia"/>
          <w:sz w:val="32"/>
          <w:szCs w:val="32"/>
        </w:rPr>
        <w:t>科技企业</w:t>
      </w:r>
      <w:r w:rsidR="00054753" w:rsidRPr="00B63B5C">
        <w:rPr>
          <w:rFonts w:ascii="仿宋_GB2312" w:eastAsia="仿宋_GB2312" w:hAnsi="仿宋" w:hint="eastAsia"/>
          <w:sz w:val="32"/>
          <w:szCs w:val="32"/>
        </w:rPr>
        <w:t>，</w:t>
      </w:r>
      <w:r w:rsidR="009869C9" w:rsidRPr="00B63B5C">
        <w:rPr>
          <w:rFonts w:ascii="仿宋_GB2312" w:eastAsia="仿宋_GB2312" w:hAnsi="仿宋" w:hint="eastAsia"/>
          <w:sz w:val="32"/>
          <w:szCs w:val="32"/>
        </w:rPr>
        <w:t>为宁波市高质量发展提供新动能，</w:t>
      </w:r>
      <w:r w:rsidR="00333F1A" w:rsidRPr="00B63B5C">
        <w:rPr>
          <w:rFonts w:ascii="仿宋_GB2312" w:eastAsia="仿宋_GB2312" w:hAnsi="仿宋" w:hint="eastAsia"/>
          <w:sz w:val="32"/>
          <w:szCs w:val="32"/>
        </w:rPr>
        <w:t>为宁波市建设提供科技支撑，促进宁波市科技、</w:t>
      </w:r>
      <w:r w:rsidR="009F76E3" w:rsidRPr="00B63B5C">
        <w:rPr>
          <w:rFonts w:ascii="仿宋_GB2312" w:eastAsia="仿宋_GB2312" w:hAnsi="仿宋" w:hint="eastAsia"/>
          <w:sz w:val="32"/>
          <w:szCs w:val="32"/>
        </w:rPr>
        <w:t>教育、</w:t>
      </w:r>
      <w:r w:rsidR="00333F1A" w:rsidRPr="00B63B5C">
        <w:rPr>
          <w:rFonts w:ascii="仿宋_GB2312" w:eastAsia="仿宋_GB2312" w:hAnsi="仿宋" w:hint="eastAsia"/>
          <w:sz w:val="32"/>
          <w:szCs w:val="32"/>
        </w:rPr>
        <w:t>经济与社会高质量发展。</w:t>
      </w:r>
    </w:p>
    <w:p w:rsidR="00054753" w:rsidRPr="0011141F" w:rsidRDefault="00054753" w:rsidP="00301F10">
      <w:pPr>
        <w:adjustRightInd w:val="0"/>
        <w:snapToGrid w:val="0"/>
        <w:spacing w:beforeLines="100" w:before="312" w:afterLines="50" w:after="156"/>
        <w:ind w:firstLineChars="200" w:firstLine="643"/>
        <w:outlineLvl w:val="0"/>
        <w:rPr>
          <w:rFonts w:ascii="黑体" w:eastAsia="黑体" w:hAnsi="黑体" w:cs="Arial"/>
          <w:b/>
          <w:sz w:val="32"/>
          <w:szCs w:val="32"/>
        </w:rPr>
      </w:pPr>
      <w:r w:rsidRPr="0011141F">
        <w:rPr>
          <w:rFonts w:ascii="黑体" w:eastAsia="黑体" w:hAnsi="黑体" w:cs="Arial" w:hint="eastAsia"/>
          <w:b/>
          <w:sz w:val="32"/>
          <w:szCs w:val="32"/>
        </w:rPr>
        <w:t>二、合作内容</w:t>
      </w:r>
    </w:p>
    <w:p w:rsidR="00857880" w:rsidRPr="0011141F" w:rsidRDefault="001C31B7" w:rsidP="00D4541C">
      <w:pPr>
        <w:ind w:firstLineChars="200" w:firstLine="643"/>
        <w:rPr>
          <w:rFonts w:ascii="仿宋_GB2312" w:eastAsia="仿宋_GB2312"/>
          <w:b/>
          <w:sz w:val="32"/>
          <w:szCs w:val="32"/>
        </w:rPr>
      </w:pPr>
      <w:r w:rsidRPr="0011141F">
        <w:rPr>
          <w:rFonts w:ascii="仿宋_GB2312" w:eastAsia="仿宋_GB2312" w:hint="eastAsia"/>
          <w:b/>
          <w:sz w:val="32"/>
          <w:szCs w:val="32"/>
        </w:rPr>
        <w:t>（一）</w:t>
      </w:r>
      <w:r w:rsidR="00857880" w:rsidRPr="0011141F">
        <w:rPr>
          <w:rFonts w:ascii="仿宋_GB2312" w:eastAsia="仿宋_GB2312" w:hint="eastAsia"/>
          <w:b/>
          <w:sz w:val="32"/>
          <w:szCs w:val="32"/>
        </w:rPr>
        <w:t>共建上海交通大学（宁波）人工智能研究院</w:t>
      </w:r>
    </w:p>
    <w:p w:rsidR="00857880" w:rsidRPr="0011141F" w:rsidRDefault="00857880" w:rsidP="00301F10">
      <w:pPr>
        <w:spacing w:line="600" w:lineRule="exact"/>
        <w:ind w:firstLineChars="200" w:firstLine="640"/>
        <w:rPr>
          <w:rFonts w:ascii="仿宋_GB2312" w:eastAsia="仿宋_GB2312" w:hAnsi="仿宋"/>
          <w:sz w:val="32"/>
          <w:szCs w:val="32"/>
        </w:rPr>
      </w:pPr>
      <w:r w:rsidRPr="0011141F">
        <w:rPr>
          <w:rFonts w:ascii="仿宋_GB2312" w:eastAsia="仿宋_GB2312" w:hAnsi="仿宋" w:hint="eastAsia"/>
          <w:sz w:val="32"/>
          <w:szCs w:val="32"/>
        </w:rPr>
        <w:t>双方共同建设“上海交通大学（宁波）人工智能研究院”（简称研究院），搭建政</w:t>
      </w:r>
      <w:r w:rsidR="009A5A47" w:rsidRPr="0011141F">
        <w:rPr>
          <w:rFonts w:ascii="仿宋_GB2312" w:eastAsia="仿宋_GB2312" w:hAnsi="仿宋" w:hint="eastAsia"/>
          <w:sz w:val="32"/>
          <w:szCs w:val="32"/>
        </w:rPr>
        <w:t>、</w:t>
      </w:r>
      <w:hyperlink r:id="rId8" w:history="1">
        <w:r w:rsidRPr="0011141F">
          <w:rPr>
            <w:rFonts w:ascii="仿宋_GB2312" w:eastAsia="仿宋_GB2312" w:hAnsi="仿宋" w:hint="eastAsia"/>
            <w:sz w:val="32"/>
            <w:szCs w:val="32"/>
          </w:rPr>
          <w:t>产</w:t>
        </w:r>
        <w:r w:rsidR="009A5A47" w:rsidRPr="0011141F">
          <w:rPr>
            <w:rFonts w:ascii="仿宋_GB2312" w:eastAsia="仿宋_GB2312" w:hAnsi="仿宋" w:hint="eastAsia"/>
            <w:sz w:val="32"/>
            <w:szCs w:val="32"/>
          </w:rPr>
          <w:t>、</w:t>
        </w:r>
        <w:r w:rsidRPr="0011141F">
          <w:rPr>
            <w:rFonts w:ascii="仿宋_GB2312" w:eastAsia="仿宋_GB2312" w:hAnsi="仿宋" w:hint="eastAsia"/>
            <w:sz w:val="32"/>
            <w:szCs w:val="32"/>
          </w:rPr>
          <w:t>学</w:t>
        </w:r>
        <w:r w:rsidR="009A5A47" w:rsidRPr="0011141F">
          <w:rPr>
            <w:rFonts w:ascii="仿宋_GB2312" w:eastAsia="仿宋_GB2312" w:hAnsi="仿宋" w:hint="eastAsia"/>
            <w:sz w:val="32"/>
            <w:szCs w:val="32"/>
          </w:rPr>
          <w:t>、</w:t>
        </w:r>
        <w:proofErr w:type="gramStart"/>
        <w:r w:rsidRPr="0011141F">
          <w:rPr>
            <w:rFonts w:ascii="仿宋_GB2312" w:eastAsia="仿宋_GB2312" w:hAnsi="仿宋" w:hint="eastAsia"/>
            <w:sz w:val="32"/>
            <w:szCs w:val="32"/>
          </w:rPr>
          <w:t>研</w:t>
        </w:r>
        <w:proofErr w:type="gramEnd"/>
        <w:r w:rsidR="009A5A47" w:rsidRPr="0011141F">
          <w:rPr>
            <w:rFonts w:ascii="仿宋_GB2312" w:eastAsia="仿宋_GB2312" w:hAnsi="仿宋" w:hint="eastAsia"/>
            <w:sz w:val="32"/>
            <w:szCs w:val="32"/>
          </w:rPr>
          <w:t>、</w:t>
        </w:r>
        <w:r w:rsidRPr="0011141F">
          <w:rPr>
            <w:rFonts w:ascii="仿宋_GB2312" w:eastAsia="仿宋_GB2312" w:hAnsi="仿宋" w:hint="eastAsia"/>
            <w:sz w:val="32"/>
            <w:szCs w:val="32"/>
          </w:rPr>
          <w:t>用</w:t>
        </w:r>
      </w:hyperlink>
      <w:r w:rsidRPr="0011141F">
        <w:rPr>
          <w:rFonts w:ascii="仿宋_GB2312" w:eastAsia="仿宋_GB2312" w:hAnsi="仿宋" w:hint="eastAsia"/>
          <w:sz w:val="32"/>
          <w:szCs w:val="32"/>
        </w:rPr>
        <w:t>高端创新资源的合作平台，构建集聚高端人才的纽带，</w:t>
      </w:r>
      <w:r w:rsidR="00712BE1" w:rsidRPr="0011141F">
        <w:rPr>
          <w:rFonts w:ascii="仿宋_GB2312" w:eastAsia="仿宋_GB2312" w:hAnsi="仿宋" w:hint="eastAsia"/>
          <w:sz w:val="32"/>
          <w:szCs w:val="32"/>
        </w:rPr>
        <w:t>形成</w:t>
      </w:r>
      <w:r w:rsidRPr="0011141F">
        <w:rPr>
          <w:rFonts w:ascii="仿宋_GB2312" w:eastAsia="仿宋_GB2312" w:hAnsi="仿宋" w:hint="eastAsia"/>
          <w:sz w:val="32"/>
          <w:szCs w:val="32"/>
        </w:rPr>
        <w:t>支撑相关领域创新</w:t>
      </w:r>
      <w:r w:rsidR="00034ED7" w:rsidRPr="00034ED7">
        <w:rPr>
          <w:rFonts w:ascii="仿宋_GB2312" w:eastAsia="仿宋_GB2312" w:hAnsi="仿宋" w:hint="eastAsia"/>
          <w:color w:val="FF0000"/>
          <w:sz w:val="32"/>
          <w:szCs w:val="32"/>
          <w:u w:val="single"/>
        </w:rPr>
        <w:t>和</w:t>
      </w:r>
      <w:r w:rsidRPr="0011141F">
        <w:rPr>
          <w:rFonts w:ascii="仿宋_GB2312" w:eastAsia="仿宋_GB2312" w:hAnsi="仿宋" w:hint="eastAsia"/>
          <w:sz w:val="32"/>
          <w:szCs w:val="32"/>
        </w:rPr>
        <w:t>创业</w:t>
      </w:r>
      <w:r w:rsidR="00712BE1" w:rsidRPr="0011141F">
        <w:rPr>
          <w:rFonts w:ascii="仿宋_GB2312" w:eastAsia="仿宋_GB2312" w:hAnsi="仿宋" w:hint="eastAsia"/>
          <w:sz w:val="32"/>
          <w:szCs w:val="32"/>
        </w:rPr>
        <w:t>的</w:t>
      </w:r>
      <w:r w:rsidRPr="0011141F">
        <w:rPr>
          <w:rFonts w:ascii="仿宋_GB2312" w:eastAsia="仿宋_GB2312" w:hAnsi="仿宋" w:hint="eastAsia"/>
          <w:sz w:val="32"/>
          <w:szCs w:val="32"/>
        </w:rPr>
        <w:t>重要引擎，</w:t>
      </w:r>
      <w:r w:rsidR="00034ED7" w:rsidRPr="00034ED7">
        <w:rPr>
          <w:rFonts w:ascii="仿宋_GB2312" w:eastAsia="仿宋_GB2312" w:hAnsi="仿宋" w:hint="eastAsia"/>
          <w:color w:val="FF0000"/>
          <w:sz w:val="32"/>
          <w:szCs w:val="32"/>
          <w:u w:val="single"/>
        </w:rPr>
        <w:t>强化交大人工智能相关学科发展</w:t>
      </w:r>
      <w:r w:rsidR="00034ED7">
        <w:rPr>
          <w:rFonts w:ascii="仿宋_GB2312" w:eastAsia="仿宋_GB2312" w:hAnsi="仿宋" w:hint="eastAsia"/>
          <w:sz w:val="32"/>
          <w:szCs w:val="32"/>
        </w:rPr>
        <w:t>，</w:t>
      </w:r>
      <w:r w:rsidRPr="0011141F">
        <w:rPr>
          <w:rFonts w:ascii="仿宋_GB2312" w:eastAsia="仿宋_GB2312" w:hAnsi="仿宋" w:hint="eastAsia"/>
          <w:sz w:val="32"/>
          <w:szCs w:val="32"/>
        </w:rPr>
        <w:t>推进新一代人工智能技术成果产业化。</w:t>
      </w:r>
      <w:r w:rsidR="001C31B7" w:rsidRPr="0011141F">
        <w:rPr>
          <w:rFonts w:ascii="仿宋_GB2312" w:eastAsia="仿宋_GB2312" w:hAnsi="仿宋" w:hint="eastAsia"/>
          <w:sz w:val="32"/>
          <w:szCs w:val="32"/>
        </w:rPr>
        <w:t>研究院建设周期</w:t>
      </w:r>
      <w:r w:rsidR="0045005C" w:rsidRPr="0011141F">
        <w:rPr>
          <w:rFonts w:ascii="仿宋_GB2312" w:eastAsia="仿宋_GB2312" w:hAnsi="仿宋" w:hint="eastAsia"/>
          <w:sz w:val="32"/>
          <w:szCs w:val="32"/>
        </w:rPr>
        <w:t>初定</w:t>
      </w:r>
      <w:r w:rsidR="001C31B7" w:rsidRPr="0011141F">
        <w:rPr>
          <w:rFonts w:ascii="仿宋_GB2312" w:eastAsia="仿宋_GB2312" w:hAnsi="仿宋" w:hint="eastAsia"/>
          <w:sz w:val="32"/>
          <w:szCs w:val="32"/>
        </w:rPr>
        <w:t>为5年。</w:t>
      </w:r>
    </w:p>
    <w:p w:rsidR="001159DF" w:rsidRPr="0011141F" w:rsidRDefault="001C31B7" w:rsidP="00D4541C">
      <w:pPr>
        <w:ind w:firstLineChars="200" w:firstLine="643"/>
        <w:rPr>
          <w:rFonts w:ascii="仿宋_GB2312" w:eastAsia="仿宋_GB2312"/>
          <w:b/>
          <w:sz w:val="32"/>
          <w:szCs w:val="32"/>
        </w:rPr>
      </w:pPr>
      <w:r w:rsidRPr="0011141F">
        <w:rPr>
          <w:rFonts w:ascii="仿宋_GB2312" w:eastAsia="仿宋_GB2312" w:hint="eastAsia"/>
          <w:b/>
          <w:sz w:val="32"/>
          <w:szCs w:val="32"/>
        </w:rPr>
        <w:t>（二）</w:t>
      </w:r>
      <w:r w:rsidR="001159DF" w:rsidRPr="0011141F">
        <w:rPr>
          <w:rFonts w:ascii="仿宋_GB2312" w:eastAsia="仿宋_GB2312" w:hint="eastAsia"/>
          <w:b/>
          <w:sz w:val="32"/>
          <w:szCs w:val="32"/>
        </w:rPr>
        <w:t>加强科技合作</w:t>
      </w:r>
    </w:p>
    <w:p w:rsidR="001159DF" w:rsidRPr="00B63B5C" w:rsidRDefault="00C55B60" w:rsidP="00D4541C">
      <w:pPr>
        <w:ind w:firstLineChars="200" w:firstLine="640"/>
        <w:rPr>
          <w:rFonts w:ascii="仿宋_GB2312" w:eastAsia="仿宋_GB2312" w:hAnsi="仿宋"/>
          <w:sz w:val="32"/>
          <w:szCs w:val="32"/>
        </w:rPr>
      </w:pPr>
      <w:r w:rsidRPr="00B63B5C">
        <w:rPr>
          <w:rFonts w:ascii="仿宋_GB2312" w:eastAsia="仿宋_GB2312" w:hAnsi="仿宋" w:hint="eastAsia"/>
          <w:sz w:val="32"/>
          <w:szCs w:val="32"/>
        </w:rPr>
        <w:lastRenderedPageBreak/>
        <w:t>上海交大</w:t>
      </w:r>
      <w:r w:rsidR="001159DF" w:rsidRPr="00B63B5C">
        <w:rPr>
          <w:rFonts w:ascii="仿宋_GB2312" w:eastAsia="仿宋_GB2312" w:hAnsi="仿宋" w:hint="eastAsia"/>
          <w:sz w:val="32"/>
          <w:szCs w:val="32"/>
        </w:rPr>
        <w:t>围绕信息技术及新一代人工智能、高端装备、新材料、汽车制造等技术与产业领域，针对宁波特色优势产业，集成科技资源，加强产学研合作，重点推动技术创新和科技成果转移转化</w:t>
      </w:r>
      <w:r w:rsidR="00E75FE3" w:rsidRPr="00B63B5C">
        <w:rPr>
          <w:rFonts w:ascii="仿宋_GB2312" w:eastAsia="仿宋_GB2312" w:hAnsi="仿宋" w:hint="eastAsia"/>
          <w:sz w:val="32"/>
          <w:szCs w:val="32"/>
        </w:rPr>
        <w:t>，</w:t>
      </w:r>
      <w:r w:rsidR="009B4C89" w:rsidRPr="00B63B5C">
        <w:rPr>
          <w:rFonts w:ascii="仿宋_GB2312" w:eastAsia="仿宋_GB2312" w:hAnsi="仿宋" w:hint="eastAsia"/>
          <w:sz w:val="32"/>
          <w:szCs w:val="32"/>
        </w:rPr>
        <w:t>努力打造国家级科研平台</w:t>
      </w:r>
      <w:r w:rsidR="00231894" w:rsidRPr="00B63B5C">
        <w:rPr>
          <w:rFonts w:ascii="仿宋_GB2312" w:eastAsia="仿宋_GB2312" w:hAnsi="仿宋" w:hint="eastAsia"/>
          <w:sz w:val="32"/>
          <w:szCs w:val="32"/>
        </w:rPr>
        <w:t>、重点实验室</w:t>
      </w:r>
      <w:r w:rsidR="009B4C89" w:rsidRPr="00B63B5C">
        <w:rPr>
          <w:rFonts w:ascii="仿宋_GB2312" w:eastAsia="仿宋_GB2312" w:hAnsi="仿宋" w:hint="eastAsia"/>
          <w:sz w:val="32"/>
          <w:szCs w:val="32"/>
        </w:rPr>
        <w:t>或创新中心，</w:t>
      </w:r>
      <w:r w:rsidRPr="00B63B5C">
        <w:rPr>
          <w:rFonts w:ascii="仿宋_GB2312" w:eastAsia="仿宋_GB2312" w:hAnsi="仿宋" w:hint="eastAsia"/>
          <w:sz w:val="32"/>
          <w:szCs w:val="32"/>
        </w:rPr>
        <w:t>共同申报</w:t>
      </w:r>
      <w:r w:rsidR="00E75FE3" w:rsidRPr="00B63B5C">
        <w:rPr>
          <w:rFonts w:ascii="仿宋_GB2312" w:eastAsia="仿宋_GB2312" w:hAnsi="仿宋" w:hint="eastAsia"/>
          <w:sz w:val="32"/>
          <w:szCs w:val="32"/>
        </w:rPr>
        <w:t>并联合承担各类国家重要科技计划项目。</w:t>
      </w:r>
    </w:p>
    <w:p w:rsidR="00F25806" w:rsidRPr="00B63B5C" w:rsidRDefault="001C31B7" w:rsidP="00D4541C">
      <w:pPr>
        <w:ind w:firstLineChars="200" w:firstLine="643"/>
        <w:rPr>
          <w:rFonts w:ascii="仿宋_GB2312" w:eastAsia="仿宋_GB2312"/>
          <w:b/>
          <w:sz w:val="32"/>
          <w:szCs w:val="32"/>
        </w:rPr>
      </w:pPr>
      <w:r w:rsidRPr="00B63B5C">
        <w:rPr>
          <w:rFonts w:ascii="仿宋_GB2312" w:eastAsia="仿宋_GB2312" w:hint="eastAsia"/>
          <w:b/>
          <w:sz w:val="32"/>
          <w:szCs w:val="32"/>
        </w:rPr>
        <w:t>（三）</w:t>
      </w:r>
      <w:r w:rsidR="00F25806" w:rsidRPr="00B63B5C">
        <w:rPr>
          <w:rFonts w:ascii="仿宋_GB2312" w:eastAsia="仿宋_GB2312" w:hint="eastAsia"/>
          <w:b/>
          <w:sz w:val="32"/>
          <w:szCs w:val="32"/>
        </w:rPr>
        <w:t>开展</w:t>
      </w:r>
      <w:r w:rsidR="006838CB" w:rsidRPr="00B63B5C">
        <w:rPr>
          <w:rFonts w:ascii="仿宋_GB2312" w:eastAsia="仿宋_GB2312" w:hint="eastAsia"/>
          <w:b/>
          <w:sz w:val="32"/>
          <w:szCs w:val="32"/>
        </w:rPr>
        <w:t>学历及非学历教育合作</w:t>
      </w:r>
    </w:p>
    <w:p w:rsidR="00F56B20" w:rsidRPr="00B63B5C" w:rsidRDefault="00F56B20" w:rsidP="00D4541C">
      <w:pPr>
        <w:ind w:firstLineChars="200" w:firstLine="640"/>
        <w:rPr>
          <w:rFonts w:ascii="仿宋_GB2312" w:eastAsia="仿宋_GB2312" w:hAnsi="仿宋"/>
          <w:sz w:val="32"/>
          <w:szCs w:val="32"/>
        </w:rPr>
      </w:pPr>
      <w:r w:rsidRPr="00B63B5C">
        <w:rPr>
          <w:rFonts w:ascii="仿宋_GB2312" w:eastAsia="仿宋_GB2312" w:hAnsi="仿宋" w:hint="eastAsia"/>
          <w:sz w:val="32"/>
          <w:szCs w:val="32"/>
        </w:rPr>
        <w:t>上海交大以研究院为依托，在</w:t>
      </w:r>
      <w:r w:rsidR="001C31B7" w:rsidRPr="00B63B5C">
        <w:rPr>
          <w:rFonts w:ascii="仿宋_GB2312" w:eastAsia="仿宋_GB2312" w:hAnsi="仿宋" w:hint="eastAsia"/>
          <w:sz w:val="32"/>
          <w:szCs w:val="32"/>
        </w:rPr>
        <w:t>宁波</w:t>
      </w:r>
      <w:r w:rsidRPr="00B63B5C">
        <w:rPr>
          <w:rFonts w:ascii="仿宋_GB2312" w:eastAsia="仿宋_GB2312" w:hAnsi="仿宋" w:hint="eastAsia"/>
          <w:sz w:val="32"/>
          <w:szCs w:val="32"/>
        </w:rPr>
        <w:t>设立大学生</w:t>
      </w:r>
      <w:r w:rsidR="009B4C89" w:rsidRPr="00B63B5C">
        <w:rPr>
          <w:rFonts w:ascii="仿宋_GB2312" w:eastAsia="仿宋_GB2312" w:hAnsi="仿宋" w:hint="eastAsia"/>
          <w:sz w:val="32"/>
          <w:szCs w:val="32"/>
        </w:rPr>
        <w:t>和研究生</w:t>
      </w:r>
      <w:r w:rsidRPr="00B63B5C">
        <w:rPr>
          <w:rFonts w:ascii="仿宋_GB2312" w:eastAsia="仿宋_GB2312" w:hAnsi="仿宋" w:hint="eastAsia"/>
          <w:sz w:val="32"/>
          <w:szCs w:val="32"/>
        </w:rPr>
        <w:t>实习基地，</w:t>
      </w:r>
      <w:r w:rsidR="009B4C89" w:rsidRPr="00B63B5C">
        <w:rPr>
          <w:rFonts w:ascii="仿宋_GB2312" w:eastAsia="仿宋_GB2312" w:hAnsi="仿宋" w:hint="eastAsia"/>
          <w:sz w:val="32"/>
          <w:szCs w:val="32"/>
        </w:rPr>
        <w:t>培养硕士研究生和博士研究生，</w:t>
      </w:r>
      <w:r w:rsidRPr="00B63B5C">
        <w:rPr>
          <w:rFonts w:ascii="仿宋_GB2312" w:eastAsia="仿宋_GB2312" w:hAnsi="仿宋" w:hint="eastAsia"/>
          <w:sz w:val="32"/>
          <w:szCs w:val="32"/>
        </w:rPr>
        <w:t>为</w:t>
      </w:r>
      <w:r w:rsidR="009B4C89" w:rsidRPr="00B63B5C">
        <w:rPr>
          <w:rFonts w:ascii="仿宋_GB2312" w:eastAsia="仿宋_GB2312" w:hAnsi="仿宋" w:hint="eastAsia"/>
          <w:sz w:val="32"/>
          <w:szCs w:val="32"/>
        </w:rPr>
        <w:t>宁波市</w:t>
      </w:r>
      <w:r w:rsidRPr="00B63B5C">
        <w:rPr>
          <w:rFonts w:ascii="仿宋_GB2312" w:eastAsia="仿宋_GB2312" w:hAnsi="仿宋" w:hint="eastAsia"/>
          <w:sz w:val="32"/>
          <w:szCs w:val="32"/>
        </w:rPr>
        <w:t>相关企业技术骨干</w:t>
      </w:r>
      <w:r w:rsidR="009B4C89" w:rsidRPr="00B63B5C">
        <w:rPr>
          <w:rFonts w:ascii="仿宋_GB2312" w:eastAsia="仿宋_GB2312" w:hAnsi="仿宋" w:hint="eastAsia"/>
          <w:sz w:val="32"/>
          <w:szCs w:val="32"/>
        </w:rPr>
        <w:t>培养</w:t>
      </w:r>
      <w:r w:rsidRPr="00B63B5C">
        <w:rPr>
          <w:rFonts w:ascii="仿宋_GB2312" w:eastAsia="仿宋_GB2312" w:hAnsi="仿宋" w:hint="eastAsia"/>
          <w:sz w:val="32"/>
          <w:szCs w:val="32"/>
        </w:rPr>
        <w:t>工程硕士</w:t>
      </w:r>
      <w:r w:rsidR="009B4C89" w:rsidRPr="00B63B5C">
        <w:rPr>
          <w:rFonts w:ascii="仿宋_GB2312" w:eastAsia="仿宋_GB2312" w:hAnsi="仿宋" w:hint="eastAsia"/>
          <w:sz w:val="32"/>
          <w:szCs w:val="32"/>
        </w:rPr>
        <w:t>和工程博士</w:t>
      </w:r>
      <w:r w:rsidRPr="00B63B5C">
        <w:rPr>
          <w:rFonts w:ascii="仿宋_GB2312" w:eastAsia="仿宋_GB2312" w:hAnsi="仿宋" w:hint="eastAsia"/>
          <w:sz w:val="32"/>
          <w:szCs w:val="32"/>
        </w:rPr>
        <w:t>，</w:t>
      </w:r>
      <w:r w:rsidR="00B42A98" w:rsidRPr="00B63B5C">
        <w:rPr>
          <w:rFonts w:ascii="仿宋_GB2312" w:eastAsia="仿宋_GB2312" w:hAnsi="仿宋" w:hint="eastAsia"/>
          <w:sz w:val="32"/>
          <w:szCs w:val="32"/>
        </w:rPr>
        <w:t>上海交通大学按国家政策规定在宁波争取设立相关领域博士后科研流动站，</w:t>
      </w:r>
      <w:r w:rsidR="00F41035" w:rsidRPr="00B63B5C">
        <w:rPr>
          <w:rFonts w:ascii="仿宋_GB2312" w:eastAsia="仿宋_GB2312" w:hAnsi="仿宋" w:hint="eastAsia"/>
          <w:sz w:val="32"/>
          <w:szCs w:val="32"/>
        </w:rPr>
        <w:t>并与宁波市</w:t>
      </w:r>
      <w:r w:rsidRPr="00B63B5C">
        <w:rPr>
          <w:rFonts w:ascii="仿宋_GB2312" w:eastAsia="仿宋_GB2312" w:hAnsi="仿宋" w:hint="eastAsia"/>
          <w:sz w:val="32"/>
          <w:szCs w:val="32"/>
        </w:rPr>
        <w:t>企业博士后科研工作站进行合作。</w:t>
      </w:r>
    </w:p>
    <w:p w:rsidR="00857880" w:rsidRPr="00B63B5C" w:rsidRDefault="00F56B20" w:rsidP="00D4541C">
      <w:pPr>
        <w:ind w:firstLineChars="200" w:firstLine="640"/>
        <w:rPr>
          <w:rFonts w:ascii="仿宋_GB2312" w:eastAsia="仿宋_GB2312" w:hAnsi="仿宋"/>
          <w:sz w:val="32"/>
          <w:szCs w:val="32"/>
        </w:rPr>
      </w:pPr>
      <w:r w:rsidRPr="00B63B5C">
        <w:rPr>
          <w:rFonts w:ascii="仿宋_GB2312" w:eastAsia="仿宋_GB2312" w:hAnsi="仿宋" w:hint="eastAsia"/>
          <w:sz w:val="32"/>
          <w:szCs w:val="32"/>
        </w:rPr>
        <w:t>采取多种方式，</w:t>
      </w:r>
      <w:r w:rsidR="00712BE1" w:rsidRPr="00B63B5C">
        <w:rPr>
          <w:rFonts w:ascii="仿宋_GB2312" w:eastAsia="仿宋_GB2312" w:hAnsi="仿宋"/>
          <w:sz w:val="32"/>
          <w:szCs w:val="32"/>
        </w:rPr>
        <w:t>依据</w:t>
      </w:r>
      <w:r w:rsidR="00712BE1" w:rsidRPr="00B63B5C">
        <w:rPr>
          <w:rFonts w:ascii="仿宋_GB2312" w:eastAsia="仿宋_GB2312" w:hAnsi="仿宋" w:hint="eastAsia"/>
          <w:sz w:val="32"/>
          <w:szCs w:val="32"/>
        </w:rPr>
        <w:t>宁波市</w:t>
      </w:r>
      <w:r w:rsidR="00712BE1" w:rsidRPr="00B63B5C">
        <w:rPr>
          <w:rFonts w:ascii="仿宋_GB2312" w:eastAsia="仿宋_GB2312" w:hAnsi="仿宋"/>
          <w:sz w:val="32"/>
          <w:szCs w:val="32"/>
        </w:rPr>
        <w:t>社会发展</w:t>
      </w:r>
      <w:r w:rsidRPr="00B63B5C">
        <w:rPr>
          <w:rFonts w:ascii="仿宋_GB2312" w:eastAsia="仿宋_GB2312" w:hAnsi="仿宋" w:hint="eastAsia"/>
          <w:sz w:val="32"/>
          <w:szCs w:val="32"/>
        </w:rPr>
        <w:t>的</w:t>
      </w:r>
      <w:r w:rsidR="00712BE1" w:rsidRPr="00B63B5C">
        <w:rPr>
          <w:rFonts w:ascii="仿宋_GB2312" w:eastAsia="仿宋_GB2312" w:hAnsi="仿宋"/>
          <w:sz w:val="32"/>
          <w:szCs w:val="32"/>
        </w:rPr>
        <w:t>人才培养</w:t>
      </w:r>
      <w:r w:rsidRPr="00B63B5C">
        <w:rPr>
          <w:rFonts w:ascii="仿宋_GB2312" w:eastAsia="仿宋_GB2312" w:hAnsi="仿宋" w:hint="eastAsia"/>
          <w:sz w:val="32"/>
          <w:szCs w:val="32"/>
        </w:rPr>
        <w:t>需求</w:t>
      </w:r>
      <w:r w:rsidR="00712BE1" w:rsidRPr="00B63B5C">
        <w:rPr>
          <w:rFonts w:ascii="仿宋_GB2312" w:eastAsia="仿宋_GB2312" w:hAnsi="仿宋"/>
          <w:sz w:val="32"/>
          <w:szCs w:val="32"/>
        </w:rPr>
        <w:t>，</w:t>
      </w:r>
      <w:r w:rsidRPr="00B63B5C">
        <w:rPr>
          <w:rFonts w:ascii="仿宋_GB2312" w:eastAsia="仿宋_GB2312" w:hAnsi="仿宋" w:hint="eastAsia"/>
          <w:sz w:val="32"/>
          <w:szCs w:val="32"/>
        </w:rPr>
        <w:t>依托学校的经济、管理，以及信息技术等应用学科，</w:t>
      </w:r>
      <w:r w:rsidR="00712BE1" w:rsidRPr="00B63B5C">
        <w:rPr>
          <w:rFonts w:ascii="仿宋_GB2312" w:eastAsia="仿宋_GB2312" w:hAnsi="仿宋"/>
          <w:sz w:val="32"/>
          <w:szCs w:val="32"/>
        </w:rPr>
        <w:t>在创新型科技人才、高端工程技术人才、金融与经济管理人才</w:t>
      </w:r>
      <w:r w:rsidR="00712BE1" w:rsidRPr="00B63B5C">
        <w:rPr>
          <w:rFonts w:ascii="仿宋_GB2312" w:eastAsia="仿宋_GB2312" w:hAnsi="仿宋" w:hint="eastAsia"/>
          <w:sz w:val="32"/>
          <w:szCs w:val="32"/>
        </w:rPr>
        <w:t>培养</w:t>
      </w:r>
      <w:r w:rsidRPr="00B63B5C">
        <w:rPr>
          <w:rFonts w:ascii="仿宋_GB2312" w:eastAsia="仿宋_GB2312" w:hAnsi="仿宋" w:hint="eastAsia"/>
          <w:sz w:val="32"/>
          <w:szCs w:val="32"/>
        </w:rPr>
        <w:t>，以及</w:t>
      </w:r>
      <w:r w:rsidRPr="00B63B5C">
        <w:rPr>
          <w:rFonts w:ascii="仿宋_GB2312" w:eastAsia="仿宋_GB2312" w:hAnsi="仿宋"/>
          <w:sz w:val="32"/>
          <w:szCs w:val="32"/>
        </w:rPr>
        <w:t>高层次干部培训</w:t>
      </w:r>
      <w:r w:rsidR="00712BE1" w:rsidRPr="00B63B5C">
        <w:rPr>
          <w:rFonts w:ascii="仿宋_GB2312" w:eastAsia="仿宋_GB2312" w:hAnsi="仿宋"/>
          <w:sz w:val="32"/>
          <w:szCs w:val="32"/>
        </w:rPr>
        <w:t>等方面开展</w:t>
      </w:r>
      <w:r w:rsidR="00912CB8" w:rsidRPr="00B63B5C">
        <w:rPr>
          <w:rFonts w:ascii="仿宋_GB2312" w:eastAsia="仿宋_GB2312" w:hAnsi="仿宋" w:hint="eastAsia"/>
          <w:sz w:val="32"/>
          <w:szCs w:val="32"/>
        </w:rPr>
        <w:t>多层次全方位的人才教育培训</w:t>
      </w:r>
      <w:r w:rsidR="00712BE1" w:rsidRPr="00B63B5C">
        <w:rPr>
          <w:rFonts w:ascii="仿宋_GB2312" w:eastAsia="仿宋_GB2312" w:hAnsi="仿宋"/>
          <w:sz w:val="32"/>
          <w:szCs w:val="32"/>
        </w:rPr>
        <w:t>合作</w:t>
      </w:r>
      <w:r w:rsidR="00857880" w:rsidRPr="00B63B5C">
        <w:rPr>
          <w:rFonts w:ascii="仿宋_GB2312" w:eastAsia="仿宋_GB2312" w:hAnsi="仿宋" w:hint="eastAsia"/>
          <w:sz w:val="32"/>
          <w:szCs w:val="32"/>
        </w:rPr>
        <w:t>。</w:t>
      </w:r>
    </w:p>
    <w:p w:rsidR="00857880" w:rsidRPr="00B63B5C" w:rsidRDefault="001C31B7" w:rsidP="00D4541C">
      <w:pPr>
        <w:ind w:firstLineChars="200" w:firstLine="643"/>
        <w:rPr>
          <w:rFonts w:ascii="仿宋_GB2312" w:eastAsia="仿宋_GB2312"/>
          <w:b/>
          <w:sz w:val="32"/>
          <w:szCs w:val="32"/>
        </w:rPr>
      </w:pPr>
      <w:r w:rsidRPr="00B63B5C">
        <w:rPr>
          <w:rFonts w:ascii="仿宋_GB2312" w:eastAsia="仿宋_GB2312" w:hint="eastAsia"/>
          <w:b/>
          <w:sz w:val="32"/>
          <w:szCs w:val="32"/>
        </w:rPr>
        <w:t>（</w:t>
      </w:r>
      <w:r w:rsidR="001E6769" w:rsidRPr="00B63B5C">
        <w:rPr>
          <w:rFonts w:ascii="仿宋_GB2312" w:eastAsia="仿宋_GB2312" w:hint="eastAsia"/>
          <w:b/>
          <w:sz w:val="32"/>
          <w:szCs w:val="32"/>
        </w:rPr>
        <w:t>四</w:t>
      </w:r>
      <w:r w:rsidRPr="00B63B5C">
        <w:rPr>
          <w:rFonts w:ascii="仿宋_GB2312" w:eastAsia="仿宋_GB2312" w:hint="eastAsia"/>
          <w:b/>
          <w:sz w:val="32"/>
          <w:szCs w:val="32"/>
        </w:rPr>
        <w:t>）</w:t>
      </w:r>
      <w:r w:rsidR="00857880" w:rsidRPr="00B63B5C">
        <w:rPr>
          <w:rFonts w:ascii="仿宋_GB2312" w:eastAsia="仿宋_GB2312" w:hint="eastAsia"/>
          <w:b/>
          <w:sz w:val="32"/>
          <w:szCs w:val="32"/>
        </w:rPr>
        <w:t>进行干部交流合作</w:t>
      </w:r>
    </w:p>
    <w:p w:rsidR="00F25806" w:rsidRPr="00B63B5C" w:rsidRDefault="00712BE1" w:rsidP="00D4541C">
      <w:pPr>
        <w:ind w:firstLineChars="200" w:firstLine="640"/>
        <w:rPr>
          <w:rFonts w:ascii="仿宋_GB2312" w:eastAsia="仿宋_GB2312" w:hAnsi="仿宋"/>
          <w:sz w:val="32"/>
          <w:szCs w:val="32"/>
        </w:rPr>
      </w:pPr>
      <w:r w:rsidRPr="00B63B5C">
        <w:rPr>
          <w:rFonts w:ascii="仿宋_GB2312" w:eastAsia="仿宋_GB2312" w:hAnsi="仿宋"/>
          <w:sz w:val="32"/>
          <w:szCs w:val="32"/>
        </w:rPr>
        <w:t>推动双方干部的互派挂职，上海交通大学选派优秀人员赴</w:t>
      </w:r>
      <w:r w:rsidRPr="00B63B5C">
        <w:rPr>
          <w:rFonts w:ascii="仿宋_GB2312" w:eastAsia="仿宋_GB2312" w:hAnsi="仿宋" w:hint="eastAsia"/>
          <w:sz w:val="32"/>
          <w:szCs w:val="32"/>
        </w:rPr>
        <w:t>宁波市</w:t>
      </w:r>
      <w:r w:rsidRPr="00B63B5C">
        <w:rPr>
          <w:rFonts w:ascii="仿宋_GB2312" w:eastAsia="仿宋_GB2312" w:hAnsi="仿宋"/>
          <w:sz w:val="32"/>
          <w:szCs w:val="32"/>
        </w:rPr>
        <w:t>有关部门和重点企业挂职</w:t>
      </w:r>
      <w:r w:rsidRPr="00B63B5C">
        <w:rPr>
          <w:rFonts w:ascii="仿宋_GB2312" w:eastAsia="仿宋_GB2312" w:hAnsi="仿宋" w:hint="eastAsia"/>
          <w:sz w:val="32"/>
          <w:szCs w:val="32"/>
        </w:rPr>
        <w:t>锻炼</w:t>
      </w:r>
      <w:r w:rsidRPr="00B63B5C">
        <w:rPr>
          <w:rFonts w:ascii="仿宋_GB2312" w:eastAsia="仿宋_GB2312" w:hAnsi="仿宋"/>
          <w:sz w:val="32"/>
          <w:szCs w:val="32"/>
        </w:rPr>
        <w:t>。</w:t>
      </w:r>
      <w:r w:rsidRPr="00B63B5C">
        <w:rPr>
          <w:rFonts w:ascii="仿宋_GB2312" w:eastAsia="仿宋_GB2312" w:hAnsi="仿宋" w:hint="eastAsia"/>
          <w:sz w:val="32"/>
          <w:szCs w:val="32"/>
        </w:rPr>
        <w:t>宁波市根据当地经济社会发展需求</w:t>
      </w:r>
      <w:r w:rsidRPr="00B63B5C">
        <w:rPr>
          <w:rFonts w:ascii="仿宋_GB2312" w:eastAsia="仿宋_GB2312" w:hAnsi="仿宋"/>
          <w:sz w:val="32"/>
          <w:szCs w:val="32"/>
        </w:rPr>
        <w:t>，派遣有关科技与业务管理人员赴上海交通大学学习挂职</w:t>
      </w:r>
      <w:r w:rsidRPr="00B63B5C">
        <w:rPr>
          <w:rFonts w:ascii="仿宋_GB2312" w:eastAsia="仿宋_GB2312" w:hAnsi="仿宋" w:hint="eastAsia"/>
          <w:sz w:val="32"/>
          <w:szCs w:val="32"/>
        </w:rPr>
        <w:t>，并推荐</w:t>
      </w:r>
      <w:r w:rsidRPr="00B63B5C">
        <w:rPr>
          <w:rFonts w:ascii="仿宋_GB2312" w:eastAsia="仿宋_GB2312" w:hAnsi="仿宋"/>
          <w:sz w:val="32"/>
          <w:szCs w:val="32"/>
        </w:rPr>
        <w:t>上海交大知名专家</w:t>
      </w:r>
      <w:r w:rsidRPr="00B63B5C">
        <w:rPr>
          <w:rFonts w:ascii="仿宋_GB2312" w:eastAsia="仿宋_GB2312" w:hAnsi="仿宋" w:hint="eastAsia"/>
          <w:sz w:val="32"/>
          <w:szCs w:val="32"/>
        </w:rPr>
        <w:t>担任企业或园区</w:t>
      </w:r>
      <w:r w:rsidRPr="00B63B5C">
        <w:rPr>
          <w:rFonts w:ascii="仿宋_GB2312" w:eastAsia="仿宋_GB2312" w:hAnsi="仿宋"/>
          <w:sz w:val="32"/>
          <w:szCs w:val="32"/>
        </w:rPr>
        <w:t>科技顾问</w:t>
      </w:r>
      <w:r w:rsidRPr="00B63B5C">
        <w:rPr>
          <w:rFonts w:ascii="仿宋_GB2312" w:eastAsia="仿宋_GB2312" w:hAnsi="仿宋" w:hint="eastAsia"/>
          <w:sz w:val="32"/>
          <w:szCs w:val="32"/>
        </w:rPr>
        <w:t>。</w:t>
      </w:r>
    </w:p>
    <w:p w:rsidR="00F41035" w:rsidRPr="00B63B5C" w:rsidRDefault="001C31B7" w:rsidP="00D4541C">
      <w:pPr>
        <w:ind w:firstLineChars="200" w:firstLine="643"/>
        <w:rPr>
          <w:rFonts w:ascii="仿宋_GB2312" w:eastAsia="仿宋_GB2312"/>
          <w:b/>
          <w:sz w:val="32"/>
          <w:szCs w:val="32"/>
        </w:rPr>
      </w:pPr>
      <w:r w:rsidRPr="00B63B5C">
        <w:rPr>
          <w:rFonts w:ascii="仿宋_GB2312" w:eastAsia="仿宋_GB2312" w:hint="eastAsia"/>
          <w:b/>
          <w:sz w:val="32"/>
          <w:szCs w:val="32"/>
        </w:rPr>
        <w:t>（</w:t>
      </w:r>
      <w:r w:rsidR="001E6769" w:rsidRPr="00B63B5C">
        <w:rPr>
          <w:rFonts w:ascii="仿宋_GB2312" w:eastAsia="仿宋_GB2312" w:hint="eastAsia"/>
          <w:b/>
          <w:sz w:val="32"/>
          <w:szCs w:val="32"/>
        </w:rPr>
        <w:t>五</w:t>
      </w:r>
      <w:r w:rsidRPr="00B63B5C">
        <w:rPr>
          <w:rFonts w:ascii="仿宋_GB2312" w:eastAsia="仿宋_GB2312" w:hint="eastAsia"/>
          <w:b/>
          <w:sz w:val="32"/>
          <w:szCs w:val="32"/>
        </w:rPr>
        <w:t>）</w:t>
      </w:r>
      <w:r w:rsidR="00093CE0" w:rsidRPr="00B63B5C">
        <w:rPr>
          <w:rFonts w:ascii="仿宋_GB2312" w:eastAsia="仿宋_GB2312" w:hint="eastAsia"/>
          <w:b/>
          <w:sz w:val="32"/>
          <w:szCs w:val="32"/>
        </w:rPr>
        <w:t>协助</w:t>
      </w:r>
      <w:r w:rsidR="00F41035" w:rsidRPr="00B63B5C">
        <w:rPr>
          <w:rFonts w:ascii="仿宋_GB2312" w:eastAsia="仿宋_GB2312" w:hint="eastAsia"/>
          <w:b/>
          <w:sz w:val="32"/>
          <w:szCs w:val="32"/>
        </w:rPr>
        <w:t>人才引进合作</w:t>
      </w:r>
    </w:p>
    <w:p w:rsidR="004674EF" w:rsidRPr="00B63B5C" w:rsidRDefault="00220610" w:rsidP="00D4541C">
      <w:pPr>
        <w:ind w:firstLineChars="200" w:firstLine="640"/>
        <w:rPr>
          <w:rFonts w:ascii="仿宋_GB2312" w:eastAsia="仿宋_GB2312" w:hAnsi="仿宋"/>
          <w:sz w:val="32"/>
          <w:szCs w:val="32"/>
        </w:rPr>
      </w:pPr>
      <w:r w:rsidRPr="00B63B5C">
        <w:rPr>
          <w:rFonts w:ascii="仿宋_GB2312" w:eastAsia="仿宋_GB2312" w:hAnsi="仿宋" w:hint="eastAsia"/>
          <w:sz w:val="32"/>
          <w:szCs w:val="32"/>
        </w:rPr>
        <w:lastRenderedPageBreak/>
        <w:t>上海交大</w:t>
      </w:r>
      <w:r w:rsidR="00560CB2" w:rsidRPr="00B63B5C">
        <w:rPr>
          <w:rFonts w:ascii="仿宋_GB2312" w:eastAsia="仿宋_GB2312" w:hAnsi="仿宋" w:hint="eastAsia"/>
          <w:sz w:val="32"/>
          <w:szCs w:val="32"/>
        </w:rPr>
        <w:t>借助</w:t>
      </w:r>
      <w:r w:rsidRPr="00B63B5C">
        <w:rPr>
          <w:rFonts w:ascii="仿宋_GB2312" w:eastAsia="仿宋_GB2312" w:hAnsi="仿宋" w:hint="eastAsia"/>
          <w:sz w:val="32"/>
          <w:szCs w:val="32"/>
        </w:rPr>
        <w:t>自身</w:t>
      </w:r>
      <w:r w:rsidR="00560CB2" w:rsidRPr="00B63B5C">
        <w:rPr>
          <w:rFonts w:ascii="仿宋_GB2312" w:eastAsia="仿宋_GB2312" w:hAnsi="仿宋" w:hint="eastAsia"/>
          <w:sz w:val="32"/>
          <w:szCs w:val="32"/>
        </w:rPr>
        <w:t>的科技与</w:t>
      </w:r>
      <w:r w:rsidRPr="00B63B5C">
        <w:rPr>
          <w:rFonts w:ascii="仿宋_GB2312" w:eastAsia="仿宋_GB2312" w:hAnsi="仿宋" w:hint="eastAsia"/>
          <w:sz w:val="32"/>
          <w:szCs w:val="32"/>
        </w:rPr>
        <w:t>行业影响</w:t>
      </w:r>
      <w:r w:rsidR="00560CB2" w:rsidRPr="00B63B5C">
        <w:rPr>
          <w:rFonts w:ascii="仿宋_GB2312" w:eastAsia="仿宋_GB2312" w:hAnsi="仿宋" w:hint="eastAsia"/>
          <w:sz w:val="32"/>
          <w:szCs w:val="32"/>
        </w:rPr>
        <w:t>力</w:t>
      </w:r>
      <w:r w:rsidRPr="00B63B5C">
        <w:rPr>
          <w:rFonts w:ascii="仿宋_GB2312" w:eastAsia="仿宋_GB2312" w:hAnsi="仿宋" w:hint="eastAsia"/>
          <w:sz w:val="32"/>
          <w:szCs w:val="32"/>
        </w:rPr>
        <w:t>和</w:t>
      </w:r>
      <w:r w:rsidR="00F56B20" w:rsidRPr="00B63B5C">
        <w:rPr>
          <w:rFonts w:ascii="仿宋_GB2312" w:eastAsia="仿宋_GB2312" w:hAnsi="仿宋" w:hint="eastAsia"/>
          <w:sz w:val="32"/>
          <w:szCs w:val="32"/>
        </w:rPr>
        <w:t>信息</w:t>
      </w:r>
      <w:r w:rsidR="00F25806" w:rsidRPr="00B63B5C">
        <w:rPr>
          <w:rFonts w:ascii="仿宋_GB2312" w:eastAsia="仿宋_GB2312" w:hAnsi="仿宋" w:hint="eastAsia"/>
          <w:sz w:val="32"/>
          <w:szCs w:val="32"/>
        </w:rPr>
        <w:t>渠道，</w:t>
      </w:r>
      <w:r w:rsidR="00F56B20" w:rsidRPr="00B63B5C">
        <w:rPr>
          <w:rFonts w:ascii="仿宋_GB2312" w:eastAsia="仿宋_GB2312" w:hAnsi="仿宋" w:hint="eastAsia"/>
          <w:sz w:val="32"/>
          <w:szCs w:val="32"/>
        </w:rPr>
        <w:t>积极</w:t>
      </w:r>
      <w:r w:rsidR="00F25806" w:rsidRPr="00B63B5C">
        <w:rPr>
          <w:rFonts w:ascii="仿宋_GB2312" w:eastAsia="仿宋_GB2312" w:hAnsi="仿宋" w:hint="eastAsia"/>
          <w:sz w:val="32"/>
          <w:szCs w:val="32"/>
        </w:rPr>
        <w:t>协助</w:t>
      </w:r>
      <w:r w:rsidRPr="00B63B5C">
        <w:rPr>
          <w:rFonts w:ascii="仿宋_GB2312" w:eastAsia="仿宋_GB2312" w:hAnsi="仿宋" w:hint="eastAsia"/>
          <w:sz w:val="32"/>
          <w:szCs w:val="32"/>
        </w:rPr>
        <w:t>宁波市</w:t>
      </w:r>
      <w:r w:rsidR="00F25806" w:rsidRPr="00B63B5C">
        <w:rPr>
          <w:rFonts w:ascii="仿宋_GB2312" w:eastAsia="仿宋_GB2312" w:hAnsi="仿宋" w:hint="eastAsia"/>
          <w:sz w:val="32"/>
          <w:szCs w:val="32"/>
        </w:rPr>
        <w:t>与国</w:t>
      </w:r>
      <w:r w:rsidRPr="00B63B5C">
        <w:rPr>
          <w:rFonts w:ascii="仿宋_GB2312" w:eastAsia="仿宋_GB2312" w:hAnsi="仿宋" w:hint="eastAsia"/>
          <w:sz w:val="32"/>
          <w:szCs w:val="32"/>
        </w:rPr>
        <w:t>内</w:t>
      </w:r>
      <w:r w:rsidR="00F25806" w:rsidRPr="00B63B5C">
        <w:rPr>
          <w:rFonts w:ascii="仿宋_GB2312" w:eastAsia="仿宋_GB2312" w:hAnsi="仿宋" w:hint="eastAsia"/>
          <w:sz w:val="32"/>
          <w:szCs w:val="32"/>
        </w:rPr>
        <w:t>外</w:t>
      </w:r>
      <w:r w:rsidRPr="00B63B5C">
        <w:rPr>
          <w:rFonts w:ascii="仿宋_GB2312" w:eastAsia="仿宋_GB2312" w:hAnsi="仿宋" w:hint="eastAsia"/>
          <w:sz w:val="32"/>
          <w:szCs w:val="32"/>
        </w:rPr>
        <w:t>大学、研究单位和</w:t>
      </w:r>
      <w:r w:rsidR="00F25806" w:rsidRPr="00B63B5C">
        <w:rPr>
          <w:rFonts w:ascii="仿宋_GB2312" w:eastAsia="仿宋_GB2312" w:hAnsi="仿宋" w:hint="eastAsia"/>
          <w:sz w:val="32"/>
          <w:szCs w:val="32"/>
        </w:rPr>
        <w:t>相关</w:t>
      </w:r>
      <w:r w:rsidR="003C38F3" w:rsidRPr="00B63B5C">
        <w:rPr>
          <w:rFonts w:ascii="仿宋_GB2312" w:eastAsia="仿宋_GB2312" w:hAnsi="仿宋" w:hint="eastAsia"/>
          <w:sz w:val="32"/>
          <w:szCs w:val="32"/>
        </w:rPr>
        <w:t>行业企业</w:t>
      </w:r>
      <w:r w:rsidR="00857880" w:rsidRPr="00B63B5C">
        <w:rPr>
          <w:rFonts w:ascii="仿宋_GB2312" w:eastAsia="仿宋_GB2312" w:hAnsi="仿宋" w:hint="eastAsia"/>
          <w:sz w:val="32"/>
          <w:szCs w:val="32"/>
        </w:rPr>
        <w:t>进行</w:t>
      </w:r>
      <w:r w:rsidR="003C38F3" w:rsidRPr="00B63B5C">
        <w:rPr>
          <w:rFonts w:ascii="仿宋_GB2312" w:eastAsia="仿宋_GB2312" w:hAnsi="仿宋" w:hint="eastAsia"/>
          <w:sz w:val="32"/>
          <w:szCs w:val="32"/>
        </w:rPr>
        <w:t>有效</w:t>
      </w:r>
      <w:r w:rsidR="00F25806" w:rsidRPr="00B63B5C">
        <w:rPr>
          <w:rFonts w:ascii="仿宋_GB2312" w:eastAsia="仿宋_GB2312" w:hAnsi="仿宋" w:hint="eastAsia"/>
          <w:sz w:val="32"/>
          <w:szCs w:val="32"/>
        </w:rPr>
        <w:t>沟通交流，</w:t>
      </w:r>
      <w:r w:rsidRPr="00B63B5C">
        <w:rPr>
          <w:rFonts w:ascii="仿宋_GB2312" w:eastAsia="仿宋_GB2312" w:hAnsi="仿宋" w:hint="eastAsia"/>
          <w:sz w:val="32"/>
          <w:szCs w:val="32"/>
        </w:rPr>
        <w:t>协助</w:t>
      </w:r>
      <w:r w:rsidR="00F25806" w:rsidRPr="00B63B5C">
        <w:rPr>
          <w:rFonts w:ascii="仿宋_GB2312" w:eastAsia="仿宋_GB2312" w:hAnsi="仿宋" w:hint="eastAsia"/>
          <w:sz w:val="32"/>
          <w:szCs w:val="32"/>
        </w:rPr>
        <w:t>引进一批</w:t>
      </w:r>
      <w:r w:rsidRPr="00B63B5C">
        <w:rPr>
          <w:rFonts w:ascii="仿宋_GB2312" w:eastAsia="仿宋_GB2312" w:hAnsi="仿宋" w:hint="eastAsia"/>
          <w:sz w:val="32"/>
          <w:szCs w:val="32"/>
        </w:rPr>
        <w:t>从事人工智能</w:t>
      </w:r>
      <w:r w:rsidR="003C38F3" w:rsidRPr="00B63B5C">
        <w:rPr>
          <w:rFonts w:ascii="仿宋_GB2312" w:eastAsia="仿宋_GB2312" w:hAnsi="仿宋" w:hint="eastAsia"/>
          <w:sz w:val="32"/>
          <w:szCs w:val="32"/>
        </w:rPr>
        <w:t>等前沿</w:t>
      </w:r>
      <w:r w:rsidRPr="00B63B5C">
        <w:rPr>
          <w:rFonts w:ascii="仿宋_GB2312" w:eastAsia="仿宋_GB2312" w:hAnsi="仿宋" w:hint="eastAsia"/>
          <w:sz w:val="32"/>
          <w:szCs w:val="32"/>
        </w:rPr>
        <w:t>领域研究</w:t>
      </w:r>
      <w:r w:rsidR="00F25806" w:rsidRPr="00B63B5C">
        <w:rPr>
          <w:rFonts w:ascii="仿宋_GB2312" w:eastAsia="仿宋_GB2312" w:hAnsi="仿宋" w:hint="eastAsia"/>
          <w:sz w:val="32"/>
          <w:szCs w:val="32"/>
        </w:rPr>
        <w:t>的高端人才，服务</w:t>
      </w:r>
      <w:r w:rsidRPr="00B63B5C">
        <w:rPr>
          <w:rFonts w:ascii="仿宋_GB2312" w:eastAsia="仿宋_GB2312" w:hAnsi="仿宋" w:hint="eastAsia"/>
          <w:sz w:val="32"/>
          <w:szCs w:val="32"/>
        </w:rPr>
        <w:t>宁波市</w:t>
      </w:r>
      <w:r w:rsidR="00F25806" w:rsidRPr="00B63B5C">
        <w:rPr>
          <w:rFonts w:ascii="仿宋_GB2312" w:eastAsia="仿宋_GB2312" w:hAnsi="仿宋" w:hint="eastAsia"/>
          <w:sz w:val="32"/>
          <w:szCs w:val="32"/>
        </w:rPr>
        <w:t>建设。</w:t>
      </w:r>
    </w:p>
    <w:p w:rsidR="004674EF" w:rsidRPr="00B63B5C" w:rsidRDefault="004674EF" w:rsidP="00301F10">
      <w:pPr>
        <w:adjustRightInd w:val="0"/>
        <w:snapToGrid w:val="0"/>
        <w:spacing w:beforeLines="100" w:before="312" w:afterLines="50" w:after="156"/>
        <w:ind w:firstLineChars="200" w:firstLine="643"/>
        <w:outlineLvl w:val="0"/>
        <w:rPr>
          <w:rFonts w:ascii="黑体" w:eastAsia="黑体" w:hAnsi="黑体" w:cs="Arial"/>
          <w:b/>
          <w:sz w:val="32"/>
          <w:szCs w:val="32"/>
        </w:rPr>
      </w:pPr>
      <w:r w:rsidRPr="00B63B5C">
        <w:rPr>
          <w:rFonts w:ascii="黑体" w:eastAsia="黑体" w:hAnsi="黑体" w:cs="Arial" w:hint="eastAsia"/>
          <w:b/>
          <w:sz w:val="32"/>
          <w:szCs w:val="32"/>
        </w:rPr>
        <w:t>三、</w:t>
      </w:r>
      <w:r w:rsidR="00B42A98" w:rsidRPr="00B63B5C">
        <w:rPr>
          <w:rFonts w:ascii="黑体" w:eastAsia="黑体" w:hAnsi="黑体" w:cs="Arial" w:hint="eastAsia"/>
          <w:b/>
          <w:sz w:val="32"/>
          <w:szCs w:val="32"/>
        </w:rPr>
        <w:t>研究院</w:t>
      </w:r>
      <w:r w:rsidRPr="00B63B5C">
        <w:rPr>
          <w:rFonts w:ascii="黑体" w:eastAsia="黑体" w:hAnsi="黑体" w:cs="Arial" w:hint="eastAsia"/>
          <w:b/>
          <w:sz w:val="32"/>
          <w:szCs w:val="32"/>
        </w:rPr>
        <w:t>合作</w:t>
      </w:r>
    </w:p>
    <w:p w:rsidR="00647C94" w:rsidRPr="00B63B5C" w:rsidRDefault="00647C94" w:rsidP="00F6334E">
      <w:pPr>
        <w:ind w:firstLineChars="200" w:firstLine="643"/>
        <w:rPr>
          <w:rFonts w:ascii="仿宋" w:eastAsia="仿宋" w:hAnsi="仿宋" w:cs="Arial"/>
          <w:b/>
          <w:sz w:val="32"/>
          <w:szCs w:val="32"/>
        </w:rPr>
      </w:pPr>
      <w:r w:rsidRPr="00B63B5C">
        <w:rPr>
          <w:rFonts w:ascii="仿宋" w:eastAsia="仿宋" w:hAnsi="仿宋" w:cs="Arial" w:hint="eastAsia"/>
          <w:b/>
          <w:sz w:val="32"/>
          <w:szCs w:val="32"/>
        </w:rPr>
        <w:t>（一）目标定位</w:t>
      </w:r>
    </w:p>
    <w:p w:rsidR="00647C94" w:rsidRPr="00B63B5C" w:rsidRDefault="00E70187" w:rsidP="004B2A34">
      <w:pPr>
        <w:ind w:firstLineChars="200" w:firstLine="640"/>
        <w:rPr>
          <w:rFonts w:ascii="仿宋_GB2312" w:eastAsia="仿宋_GB2312" w:hAnsi="仿宋"/>
          <w:sz w:val="32"/>
          <w:szCs w:val="32"/>
        </w:rPr>
      </w:pPr>
      <w:r w:rsidRPr="00B63B5C">
        <w:rPr>
          <w:rFonts w:ascii="仿宋_GB2312" w:eastAsia="仿宋_GB2312" w:hAnsi="仿宋" w:hint="eastAsia"/>
          <w:sz w:val="32"/>
          <w:szCs w:val="32"/>
        </w:rPr>
        <w:t>研究院为</w:t>
      </w:r>
      <w:r w:rsidR="003C38F3" w:rsidRPr="00B63B5C">
        <w:rPr>
          <w:rFonts w:ascii="仿宋_GB2312" w:eastAsia="仿宋_GB2312" w:hAnsi="仿宋" w:hint="eastAsia"/>
          <w:sz w:val="32"/>
          <w:szCs w:val="32"/>
        </w:rPr>
        <w:t>由</w:t>
      </w:r>
      <w:r w:rsidRPr="00B63B5C">
        <w:rPr>
          <w:rFonts w:ascii="仿宋_GB2312" w:eastAsia="仿宋_GB2312" w:hAnsi="仿宋" w:hint="eastAsia"/>
          <w:sz w:val="32"/>
          <w:szCs w:val="32"/>
        </w:rPr>
        <w:t>宁波市</w:t>
      </w:r>
      <w:r w:rsidR="003C38F3" w:rsidRPr="00B63B5C">
        <w:rPr>
          <w:rFonts w:ascii="仿宋_GB2312" w:eastAsia="仿宋_GB2312" w:hAnsi="仿宋" w:hint="eastAsia"/>
          <w:sz w:val="32"/>
          <w:szCs w:val="32"/>
        </w:rPr>
        <w:t>批准成立的</w:t>
      </w:r>
      <w:r w:rsidRPr="00B63B5C">
        <w:rPr>
          <w:rFonts w:ascii="仿宋_GB2312" w:eastAsia="仿宋_GB2312" w:hAnsi="仿宋" w:hint="eastAsia"/>
          <w:sz w:val="32"/>
          <w:szCs w:val="32"/>
        </w:rPr>
        <w:t>自收自支的事业</w:t>
      </w:r>
      <w:r w:rsidR="005623C7" w:rsidRPr="00B63B5C">
        <w:rPr>
          <w:rFonts w:ascii="仿宋_GB2312" w:eastAsia="仿宋_GB2312" w:hAnsi="仿宋" w:hint="eastAsia"/>
          <w:sz w:val="32"/>
          <w:szCs w:val="32"/>
        </w:rPr>
        <w:t>法人</w:t>
      </w:r>
      <w:r w:rsidRPr="00B63B5C">
        <w:rPr>
          <w:rFonts w:ascii="仿宋_GB2312" w:eastAsia="仿宋_GB2312" w:hAnsi="仿宋" w:hint="eastAsia"/>
          <w:sz w:val="32"/>
          <w:szCs w:val="32"/>
        </w:rPr>
        <w:t>单位，</w:t>
      </w:r>
      <w:r w:rsidR="00F061D7" w:rsidRPr="00B63B5C">
        <w:rPr>
          <w:rFonts w:ascii="仿宋_GB2312" w:eastAsia="仿宋_GB2312" w:hAnsi="仿宋" w:hint="eastAsia"/>
          <w:sz w:val="32"/>
          <w:szCs w:val="32"/>
        </w:rPr>
        <w:t>由宁波市和上海交大共同组建。</w:t>
      </w:r>
      <w:r w:rsidRPr="00B63B5C">
        <w:rPr>
          <w:rFonts w:ascii="仿宋_GB2312" w:eastAsia="仿宋_GB2312" w:hAnsi="仿宋" w:hint="eastAsia"/>
          <w:sz w:val="32"/>
          <w:szCs w:val="32"/>
        </w:rPr>
        <w:t>由上海交大负责日常运行</w:t>
      </w:r>
      <w:r w:rsidR="003F0131" w:rsidRPr="00B63B5C">
        <w:rPr>
          <w:rFonts w:ascii="仿宋_GB2312" w:eastAsia="仿宋_GB2312" w:hAnsi="仿宋" w:hint="eastAsia"/>
          <w:sz w:val="32"/>
          <w:szCs w:val="32"/>
        </w:rPr>
        <w:t>，</w:t>
      </w:r>
      <w:r w:rsidR="00560CB2" w:rsidRPr="00B63B5C">
        <w:rPr>
          <w:rFonts w:ascii="仿宋_GB2312" w:eastAsia="仿宋_GB2312" w:hAnsi="仿宋" w:hint="eastAsia"/>
          <w:sz w:val="32"/>
          <w:szCs w:val="32"/>
        </w:rPr>
        <w:t>作为</w:t>
      </w:r>
      <w:r w:rsidR="004B2A34" w:rsidRPr="00B63B5C">
        <w:rPr>
          <w:rFonts w:ascii="仿宋_GB2312" w:eastAsia="仿宋_GB2312" w:hAnsi="仿宋" w:hint="eastAsia"/>
          <w:sz w:val="32"/>
          <w:szCs w:val="32"/>
        </w:rPr>
        <w:t>上海交大在宁波的独立研究机构</w:t>
      </w:r>
      <w:r w:rsidR="00560CB2" w:rsidRPr="00B63B5C">
        <w:rPr>
          <w:rFonts w:ascii="仿宋_GB2312" w:eastAsia="仿宋_GB2312" w:hAnsi="仿宋" w:hint="eastAsia"/>
          <w:sz w:val="32"/>
          <w:szCs w:val="32"/>
        </w:rPr>
        <w:t>，按照学校校级研发平台进行管理。研究院</w:t>
      </w:r>
      <w:r w:rsidR="00E967D4" w:rsidRPr="00B63B5C">
        <w:rPr>
          <w:rFonts w:ascii="仿宋_GB2312" w:eastAsia="仿宋_GB2312" w:hAnsi="仿宋" w:hint="eastAsia"/>
          <w:sz w:val="32"/>
          <w:szCs w:val="32"/>
        </w:rPr>
        <w:t>目标定位为</w:t>
      </w:r>
      <w:r w:rsidR="00647C94" w:rsidRPr="00B63B5C">
        <w:rPr>
          <w:rFonts w:ascii="仿宋_GB2312" w:eastAsia="仿宋_GB2312" w:hAnsi="仿宋" w:hint="eastAsia"/>
          <w:sz w:val="32"/>
          <w:szCs w:val="32"/>
        </w:rPr>
        <w:t>搭建政</w:t>
      </w:r>
      <w:hyperlink r:id="rId9" w:history="1">
        <w:r w:rsidR="00647C94" w:rsidRPr="00B63B5C">
          <w:rPr>
            <w:rFonts w:ascii="仿宋_GB2312" w:eastAsia="仿宋_GB2312" w:hAnsi="仿宋" w:hint="eastAsia"/>
            <w:sz w:val="32"/>
            <w:szCs w:val="32"/>
          </w:rPr>
          <w:t>产学研用</w:t>
        </w:r>
      </w:hyperlink>
      <w:r w:rsidR="00647C94" w:rsidRPr="00B63B5C">
        <w:rPr>
          <w:rFonts w:ascii="仿宋_GB2312" w:eastAsia="仿宋_GB2312" w:hAnsi="仿宋" w:hint="eastAsia"/>
          <w:sz w:val="32"/>
          <w:szCs w:val="32"/>
        </w:rPr>
        <w:t>高端创新资源的合作平台，构建集聚高端人才的纽带，形成支撑</w:t>
      </w:r>
      <w:r w:rsidR="00F6334E" w:rsidRPr="00B63B5C">
        <w:rPr>
          <w:rFonts w:ascii="仿宋_GB2312" w:eastAsia="仿宋_GB2312" w:hAnsi="仿宋" w:hint="eastAsia"/>
          <w:sz w:val="32"/>
          <w:szCs w:val="32"/>
        </w:rPr>
        <w:t>宁波市</w:t>
      </w:r>
      <w:r w:rsidR="00647C94" w:rsidRPr="00B63B5C">
        <w:rPr>
          <w:rFonts w:ascii="仿宋_GB2312" w:eastAsia="仿宋_GB2312" w:hAnsi="仿宋" w:hint="eastAsia"/>
          <w:sz w:val="32"/>
          <w:szCs w:val="32"/>
        </w:rPr>
        <w:t>相关领域创新创业的重要引擎，推进新一代人工智能技术成果产业化。</w:t>
      </w:r>
      <w:r w:rsidR="00D37965" w:rsidRPr="00B63B5C">
        <w:rPr>
          <w:rFonts w:ascii="仿宋_GB2312" w:eastAsia="仿宋_GB2312" w:hAnsi="仿宋" w:hint="eastAsia"/>
          <w:sz w:val="32"/>
          <w:szCs w:val="32"/>
        </w:rPr>
        <w:t>研究院将</w:t>
      </w:r>
      <w:r w:rsidR="00F6334E" w:rsidRPr="00B63B5C">
        <w:rPr>
          <w:rFonts w:ascii="仿宋_GB2312" w:eastAsia="仿宋_GB2312" w:hAnsi="仿宋" w:hint="eastAsia"/>
          <w:sz w:val="32"/>
          <w:szCs w:val="32"/>
        </w:rPr>
        <w:t>打造跨学科、多领域、尖端技术研发和成果转化一体的国际一流人工智能科研基地和人才培养基地，力争建成人工智能前沿技术研究基地、科技示范基地、科技创新创业基地。</w:t>
      </w:r>
    </w:p>
    <w:p w:rsidR="00647C94" w:rsidRPr="00B63B5C" w:rsidRDefault="00647C94" w:rsidP="00714FF6">
      <w:pPr>
        <w:adjustRightInd w:val="0"/>
        <w:snapToGrid w:val="0"/>
        <w:ind w:firstLineChars="200" w:firstLine="643"/>
        <w:outlineLvl w:val="0"/>
        <w:rPr>
          <w:rFonts w:ascii="仿宋" w:eastAsia="仿宋" w:hAnsi="仿宋" w:cs="Arial"/>
          <w:b/>
          <w:sz w:val="32"/>
          <w:szCs w:val="32"/>
        </w:rPr>
      </w:pPr>
      <w:r w:rsidRPr="00B63B5C">
        <w:rPr>
          <w:rFonts w:ascii="仿宋_GB2312" w:eastAsia="仿宋_GB2312" w:hAnsi="仿宋" w:hint="eastAsia"/>
          <w:b/>
          <w:sz w:val="32"/>
          <w:szCs w:val="32"/>
        </w:rPr>
        <w:t>（二）研究方向</w:t>
      </w:r>
    </w:p>
    <w:p w:rsidR="00B42A98" w:rsidRPr="00B63B5C" w:rsidRDefault="00552846" w:rsidP="00D4541C">
      <w:pPr>
        <w:ind w:firstLineChars="200" w:firstLine="640"/>
        <w:rPr>
          <w:rFonts w:ascii="仿宋_GB2312" w:eastAsia="仿宋_GB2312" w:hAnsi="仿宋"/>
          <w:sz w:val="32"/>
          <w:szCs w:val="32"/>
        </w:rPr>
      </w:pPr>
      <w:r w:rsidRPr="00B63B5C">
        <w:rPr>
          <w:rFonts w:ascii="仿宋_GB2312" w:eastAsia="仿宋_GB2312" w:hAnsi="仿宋" w:hint="eastAsia"/>
          <w:sz w:val="32"/>
          <w:szCs w:val="32"/>
        </w:rPr>
        <w:t>研究院研发内容领域包括人工智能、工业装备、海洋工程装备、传感技术、医疗健康等领域等的</w:t>
      </w:r>
      <w:r w:rsidR="00B80BB5" w:rsidRPr="00B63B5C">
        <w:rPr>
          <w:rFonts w:ascii="仿宋_GB2312" w:eastAsia="仿宋_GB2312" w:hAnsi="仿宋" w:hint="eastAsia"/>
          <w:sz w:val="32"/>
          <w:szCs w:val="32"/>
        </w:rPr>
        <w:t>应用技术与产品研发、技术支持、科技成果转化及产业化、高端人才培养及引进等，</w:t>
      </w:r>
      <w:r w:rsidRPr="00B63B5C">
        <w:rPr>
          <w:rFonts w:ascii="仿宋_GB2312" w:eastAsia="仿宋_GB2312" w:hAnsi="仿宋" w:hint="eastAsia"/>
          <w:sz w:val="32"/>
          <w:szCs w:val="32"/>
        </w:rPr>
        <w:t>重点</w:t>
      </w:r>
      <w:r w:rsidR="00B80BB5" w:rsidRPr="00B63B5C">
        <w:rPr>
          <w:rFonts w:ascii="仿宋_GB2312" w:eastAsia="仿宋_GB2312" w:hAnsi="仿宋" w:hint="eastAsia"/>
          <w:sz w:val="32"/>
          <w:szCs w:val="32"/>
        </w:rPr>
        <w:t>致力于人工智能理论和应用研究</w:t>
      </w:r>
      <w:r w:rsidR="00F6334E" w:rsidRPr="00B63B5C">
        <w:rPr>
          <w:rFonts w:ascii="仿宋_GB2312" w:eastAsia="仿宋_GB2312" w:hAnsi="仿宋" w:hint="eastAsia"/>
          <w:sz w:val="32"/>
          <w:szCs w:val="32"/>
        </w:rPr>
        <w:t>。</w:t>
      </w:r>
    </w:p>
    <w:p w:rsidR="004C3A79" w:rsidRPr="008A2D00" w:rsidRDefault="004C3A79" w:rsidP="009E5EFA">
      <w:pPr>
        <w:adjustRightInd w:val="0"/>
        <w:snapToGrid w:val="0"/>
        <w:ind w:firstLineChars="200" w:firstLine="643"/>
        <w:outlineLvl w:val="0"/>
        <w:rPr>
          <w:rFonts w:ascii="仿宋_GB2312" w:eastAsia="仿宋_GB2312" w:hAnsi="仿宋"/>
          <w:b/>
          <w:sz w:val="32"/>
          <w:szCs w:val="32"/>
        </w:rPr>
      </w:pPr>
      <w:r w:rsidRPr="008A2D00">
        <w:rPr>
          <w:rFonts w:ascii="仿宋_GB2312" w:eastAsia="仿宋_GB2312" w:hAnsi="仿宋" w:hint="eastAsia"/>
          <w:b/>
          <w:sz w:val="32"/>
          <w:szCs w:val="32"/>
        </w:rPr>
        <w:t>(三)组织架构</w:t>
      </w:r>
    </w:p>
    <w:p w:rsidR="00743B4A" w:rsidRPr="00B63B5C" w:rsidRDefault="00560CB2" w:rsidP="00D4541C">
      <w:pPr>
        <w:ind w:firstLineChars="200" w:firstLine="640"/>
        <w:rPr>
          <w:rFonts w:ascii="仿宋_GB2312" w:eastAsia="仿宋_GB2312" w:hAnsi="仿宋"/>
          <w:sz w:val="32"/>
          <w:szCs w:val="32"/>
        </w:rPr>
      </w:pPr>
      <w:r>
        <w:rPr>
          <w:rFonts w:ascii="仿宋_GB2312" w:eastAsia="仿宋_GB2312" w:hAnsi="仿宋" w:hint="eastAsia"/>
          <w:sz w:val="32"/>
          <w:szCs w:val="32"/>
        </w:rPr>
        <w:t>研究院</w:t>
      </w:r>
      <w:r w:rsidR="00743B4A" w:rsidRPr="008A2D00">
        <w:rPr>
          <w:rFonts w:ascii="仿宋_GB2312" w:eastAsia="仿宋_GB2312" w:hAnsi="仿宋" w:hint="eastAsia"/>
          <w:sz w:val="32"/>
          <w:szCs w:val="32"/>
        </w:rPr>
        <w:t>结合交</w:t>
      </w:r>
      <w:r w:rsidR="00743B4A" w:rsidRPr="0011141F">
        <w:rPr>
          <w:rFonts w:ascii="仿宋_GB2312" w:eastAsia="仿宋_GB2312" w:hAnsi="仿宋" w:hint="eastAsia"/>
          <w:sz w:val="32"/>
          <w:szCs w:val="32"/>
        </w:rPr>
        <w:t>大学科优势和宁波地方特色</w:t>
      </w:r>
      <w:r w:rsidR="00B42A98" w:rsidRPr="0011141F">
        <w:rPr>
          <w:rFonts w:ascii="仿宋_GB2312" w:eastAsia="仿宋_GB2312" w:hAnsi="仿宋" w:hint="eastAsia"/>
          <w:sz w:val="32"/>
          <w:szCs w:val="32"/>
        </w:rPr>
        <w:t>，</w:t>
      </w:r>
      <w:r w:rsidR="00E967D4" w:rsidRPr="0011141F">
        <w:rPr>
          <w:rFonts w:ascii="仿宋_GB2312" w:eastAsia="仿宋_GB2312" w:hAnsi="仿宋" w:hint="eastAsia"/>
          <w:sz w:val="32"/>
          <w:szCs w:val="32"/>
        </w:rPr>
        <w:t>下设</w:t>
      </w:r>
      <w:r w:rsidR="0011141F" w:rsidRPr="0011141F">
        <w:rPr>
          <w:rFonts w:ascii="仿宋_GB2312" w:eastAsia="仿宋_GB2312" w:hAnsi="仿宋" w:hint="eastAsia"/>
          <w:sz w:val="32"/>
          <w:szCs w:val="32"/>
          <w:u w:val="single"/>
        </w:rPr>
        <w:t>2</w:t>
      </w:r>
      <w:r w:rsidR="0011141F" w:rsidRPr="0011141F">
        <w:rPr>
          <w:rFonts w:ascii="仿宋_GB2312" w:eastAsia="仿宋_GB2312" w:hAnsi="仿宋"/>
          <w:sz w:val="32"/>
          <w:szCs w:val="32"/>
          <w:u w:val="single"/>
        </w:rPr>
        <w:t>个共性</w:t>
      </w:r>
      <w:r w:rsidR="0011141F" w:rsidRPr="0011141F">
        <w:rPr>
          <w:rFonts w:ascii="仿宋_GB2312" w:eastAsia="仿宋_GB2312" w:hAnsi="仿宋"/>
          <w:sz w:val="32"/>
          <w:szCs w:val="32"/>
          <w:u w:val="single"/>
        </w:rPr>
        <w:lastRenderedPageBreak/>
        <w:t>科研平台、</w:t>
      </w:r>
      <w:r w:rsidR="007770F3" w:rsidRPr="0011141F">
        <w:rPr>
          <w:rFonts w:ascii="仿宋_GB2312" w:eastAsia="仿宋_GB2312" w:hAnsi="仿宋"/>
          <w:sz w:val="32"/>
          <w:szCs w:val="32"/>
          <w:u w:val="single"/>
        </w:rPr>
        <w:t>3</w:t>
      </w:r>
      <w:r w:rsidR="00E967D4" w:rsidRPr="0011141F">
        <w:rPr>
          <w:rFonts w:ascii="仿宋_GB2312" w:eastAsia="仿宋_GB2312" w:hAnsi="仿宋" w:hint="eastAsia"/>
          <w:sz w:val="32"/>
          <w:szCs w:val="32"/>
        </w:rPr>
        <w:t>个研发中心</w:t>
      </w:r>
      <w:r w:rsidR="0011141F" w:rsidRPr="0011141F">
        <w:rPr>
          <w:rFonts w:ascii="仿宋_GB2312" w:eastAsia="仿宋_GB2312" w:hAnsi="仿宋" w:hint="eastAsia"/>
          <w:sz w:val="32"/>
          <w:szCs w:val="32"/>
        </w:rPr>
        <w:t>和</w:t>
      </w:r>
      <w:r w:rsidR="007770F3" w:rsidRPr="0011141F">
        <w:rPr>
          <w:rFonts w:ascii="仿宋_GB2312" w:eastAsia="仿宋_GB2312" w:hAnsi="仿宋"/>
          <w:sz w:val="32"/>
          <w:szCs w:val="32"/>
          <w:u w:val="single"/>
        </w:rPr>
        <w:t>4个前沿技术实验室</w:t>
      </w:r>
      <w:r w:rsidR="00EF0BC4" w:rsidRPr="0011141F">
        <w:rPr>
          <w:rFonts w:ascii="仿宋_GB2312" w:eastAsia="仿宋_GB2312" w:hAnsi="仿宋" w:hint="eastAsia"/>
          <w:sz w:val="32"/>
          <w:szCs w:val="32"/>
          <w:u w:val="single"/>
        </w:rPr>
        <w:t>和</w:t>
      </w:r>
      <w:r w:rsidR="00E967D4" w:rsidRPr="0011141F">
        <w:rPr>
          <w:rFonts w:ascii="仿宋_GB2312" w:eastAsia="仿宋_GB2312" w:hAnsi="仿宋" w:hint="eastAsia"/>
          <w:sz w:val="32"/>
          <w:szCs w:val="32"/>
        </w:rPr>
        <w:t>，</w:t>
      </w:r>
      <w:r w:rsidR="00B42A98" w:rsidRPr="0011141F">
        <w:rPr>
          <w:rFonts w:ascii="仿宋_GB2312" w:eastAsia="仿宋_GB2312" w:hAnsi="仿宋" w:hint="eastAsia"/>
          <w:sz w:val="32"/>
          <w:szCs w:val="32"/>
        </w:rPr>
        <w:t>制定</w:t>
      </w:r>
      <w:r w:rsidR="00D5447C" w:rsidRPr="0011141F">
        <w:rPr>
          <w:rFonts w:ascii="仿宋_GB2312" w:eastAsia="仿宋_GB2312" w:hAnsi="仿宋" w:hint="eastAsia"/>
          <w:sz w:val="32"/>
          <w:szCs w:val="32"/>
        </w:rPr>
        <w:t>明确的</w:t>
      </w:r>
      <w:r w:rsidR="00B42A98" w:rsidRPr="0011141F">
        <w:rPr>
          <w:rFonts w:ascii="仿宋_GB2312" w:eastAsia="仿宋_GB2312" w:hAnsi="仿宋" w:hint="eastAsia"/>
          <w:sz w:val="32"/>
          <w:szCs w:val="32"/>
        </w:rPr>
        <w:t>发展规划和</w:t>
      </w:r>
      <w:r w:rsidR="00743B4A" w:rsidRPr="0011141F">
        <w:rPr>
          <w:rFonts w:ascii="仿宋_GB2312" w:eastAsia="仿宋_GB2312" w:hAnsi="仿宋" w:hint="eastAsia"/>
          <w:sz w:val="32"/>
          <w:szCs w:val="32"/>
        </w:rPr>
        <w:t>研究方向，探索“科技创新-</w:t>
      </w:r>
      <w:r w:rsidR="00743B4A" w:rsidRPr="008A2D00">
        <w:rPr>
          <w:rFonts w:ascii="仿宋_GB2312" w:eastAsia="仿宋_GB2312" w:hAnsi="仿宋" w:hint="eastAsia"/>
          <w:sz w:val="32"/>
          <w:szCs w:val="32"/>
        </w:rPr>
        <w:t>人才引进培养-产业</w:t>
      </w:r>
      <w:r w:rsidR="00743B4A" w:rsidRPr="0011141F">
        <w:rPr>
          <w:rFonts w:ascii="仿宋_GB2312" w:eastAsia="仿宋_GB2312" w:hAnsi="仿宋" w:hint="eastAsia"/>
          <w:sz w:val="32"/>
          <w:szCs w:val="32"/>
        </w:rPr>
        <w:t>转化”链条式发展新模式。</w:t>
      </w:r>
      <w:r w:rsidRPr="0011141F">
        <w:rPr>
          <w:rFonts w:ascii="仿宋_GB2312" w:eastAsia="仿宋_GB2312" w:hAnsi="仿宋" w:hint="eastAsia"/>
          <w:sz w:val="32"/>
          <w:szCs w:val="32"/>
        </w:rPr>
        <w:t>研究院院长由上海交大提名并征得宁波市同意后任命。</w:t>
      </w:r>
      <w:r w:rsidR="00BA67EE" w:rsidRPr="0011141F">
        <w:rPr>
          <w:rFonts w:ascii="仿宋_GB2312" w:eastAsia="仿宋_GB2312" w:hAnsi="仿宋" w:hint="eastAsia"/>
          <w:sz w:val="32"/>
          <w:szCs w:val="32"/>
        </w:rPr>
        <w:t>研究院设立理事会</w:t>
      </w:r>
      <w:r w:rsidR="003F7B88" w:rsidRPr="00B63B5C">
        <w:rPr>
          <w:rFonts w:ascii="仿宋_GB2312" w:eastAsia="仿宋_GB2312" w:hAnsi="仿宋" w:hint="eastAsia"/>
          <w:sz w:val="32"/>
          <w:szCs w:val="32"/>
        </w:rPr>
        <w:t>，理事会成员由双方委派。</w:t>
      </w:r>
    </w:p>
    <w:p w:rsidR="00D9317E" w:rsidRPr="0011141F" w:rsidRDefault="00D9317E" w:rsidP="00D9317E">
      <w:pPr>
        <w:ind w:firstLineChars="200" w:firstLine="640"/>
        <w:jc w:val="left"/>
        <w:rPr>
          <w:rFonts w:ascii="仿宋_GB2312" w:eastAsia="仿宋_GB2312" w:hAnsi="仿宋"/>
          <w:sz w:val="32"/>
          <w:szCs w:val="32"/>
          <w:u w:val="single"/>
        </w:rPr>
      </w:pPr>
      <w:r w:rsidRPr="0011141F">
        <w:rPr>
          <w:rFonts w:ascii="仿宋_GB2312" w:eastAsia="仿宋_GB2312" w:hAnsi="仿宋"/>
          <w:sz w:val="32"/>
          <w:szCs w:val="32"/>
          <w:u w:val="single"/>
        </w:rPr>
        <w:t>2个共性科研平台包括：</w:t>
      </w:r>
      <w:r w:rsidRPr="000E20E9">
        <w:rPr>
          <w:rFonts w:ascii="仿宋_GB2312" w:eastAsia="仿宋_GB2312" w:hAnsi="仿宋" w:hint="eastAsia"/>
          <w:b/>
          <w:bCs/>
          <w:color w:val="FF0000"/>
          <w:sz w:val="32"/>
          <w:szCs w:val="32"/>
          <w:u w:val="single"/>
        </w:rPr>
        <w:t>人工智能研发公用计算平台</w:t>
      </w:r>
      <w:r w:rsidRPr="000E20E9">
        <w:rPr>
          <w:rFonts w:ascii="仿宋_GB2312" w:eastAsia="仿宋_GB2312" w:hAnsi="仿宋" w:hint="eastAsia"/>
          <w:color w:val="FF0000"/>
          <w:sz w:val="32"/>
          <w:szCs w:val="32"/>
          <w:u w:val="single"/>
        </w:rPr>
        <w:t>、</w:t>
      </w:r>
      <w:r w:rsidRPr="000E20E9">
        <w:rPr>
          <w:rFonts w:ascii="仿宋_GB2312" w:eastAsia="仿宋_GB2312" w:hAnsi="仿宋" w:hint="eastAsia"/>
          <w:b/>
          <w:bCs/>
          <w:color w:val="FF0000"/>
          <w:sz w:val="32"/>
          <w:szCs w:val="32"/>
          <w:u w:val="single"/>
        </w:rPr>
        <w:t>智能制造技术应用示范平台</w:t>
      </w:r>
      <w:r w:rsidRPr="0011141F">
        <w:rPr>
          <w:rFonts w:ascii="仿宋_GB2312" w:eastAsia="仿宋_GB2312" w:hAnsi="仿宋" w:hint="eastAsia"/>
          <w:sz w:val="32"/>
          <w:szCs w:val="32"/>
          <w:u w:val="single"/>
        </w:rPr>
        <w:t>。</w:t>
      </w:r>
    </w:p>
    <w:p w:rsidR="009003B5" w:rsidRPr="0011141F" w:rsidRDefault="007770F3" w:rsidP="009003B5">
      <w:pPr>
        <w:ind w:firstLineChars="200" w:firstLine="640"/>
        <w:jc w:val="left"/>
        <w:rPr>
          <w:rFonts w:ascii="仿宋_GB2312" w:eastAsia="仿宋_GB2312" w:hAnsi="仿宋"/>
          <w:sz w:val="32"/>
          <w:szCs w:val="32"/>
          <w:u w:val="single"/>
        </w:rPr>
      </w:pPr>
      <w:r w:rsidRPr="0011141F">
        <w:rPr>
          <w:rFonts w:ascii="仿宋_GB2312" w:eastAsia="仿宋_GB2312" w:hAnsi="仿宋"/>
          <w:sz w:val="32"/>
          <w:szCs w:val="32"/>
          <w:u w:val="single"/>
        </w:rPr>
        <w:t>3个研发中心包括：</w:t>
      </w:r>
      <w:r w:rsidR="00D9317E" w:rsidRPr="000E20E9">
        <w:rPr>
          <w:rFonts w:ascii="仿宋_GB2312" w:eastAsia="仿宋_GB2312" w:hAnsi="仿宋" w:hint="eastAsia"/>
          <w:b/>
          <w:bCs/>
          <w:color w:val="FF0000"/>
          <w:sz w:val="32"/>
          <w:szCs w:val="32"/>
          <w:u w:val="single"/>
        </w:rPr>
        <w:t>智能驾驶与无人系统研发中心</w:t>
      </w:r>
      <w:r w:rsidR="009003B5" w:rsidRPr="0011141F">
        <w:rPr>
          <w:rFonts w:ascii="仿宋_GB2312" w:eastAsia="仿宋_GB2312" w:hAnsi="仿宋" w:hint="eastAsia"/>
          <w:sz w:val="32"/>
          <w:szCs w:val="32"/>
          <w:u w:val="single"/>
        </w:rPr>
        <w:t>、</w:t>
      </w:r>
      <w:r w:rsidRPr="0011141F">
        <w:rPr>
          <w:rFonts w:ascii="仿宋_GB2312" w:eastAsia="仿宋_GB2312" w:hAnsi="仿宋" w:hint="eastAsia"/>
          <w:sz w:val="32"/>
          <w:szCs w:val="32"/>
          <w:u w:val="single"/>
        </w:rPr>
        <w:t>智能自动化码头研究中心</w:t>
      </w:r>
      <w:r w:rsidR="009003B5" w:rsidRPr="0011141F">
        <w:rPr>
          <w:rFonts w:ascii="仿宋_GB2312" w:eastAsia="仿宋_GB2312" w:hAnsi="仿宋" w:hint="eastAsia"/>
          <w:sz w:val="32"/>
          <w:szCs w:val="32"/>
          <w:u w:val="single"/>
        </w:rPr>
        <w:t>、</w:t>
      </w:r>
      <w:r w:rsidRPr="0011141F">
        <w:rPr>
          <w:rFonts w:ascii="仿宋_GB2312" w:eastAsia="仿宋_GB2312" w:hAnsi="仿宋" w:hint="eastAsia"/>
          <w:sz w:val="32"/>
          <w:szCs w:val="32"/>
          <w:u w:val="single"/>
        </w:rPr>
        <w:t>医院数字化与智能化中心</w:t>
      </w:r>
      <w:r w:rsidR="009003B5" w:rsidRPr="0011141F">
        <w:rPr>
          <w:rFonts w:ascii="仿宋_GB2312" w:eastAsia="仿宋_GB2312" w:hAnsi="仿宋" w:hint="eastAsia"/>
          <w:sz w:val="32"/>
          <w:szCs w:val="32"/>
          <w:u w:val="single"/>
        </w:rPr>
        <w:t>。</w:t>
      </w:r>
      <w:r w:rsidRPr="0011141F">
        <w:rPr>
          <w:rFonts w:ascii="仿宋_GB2312" w:eastAsia="仿宋_GB2312" w:hAnsi="仿宋"/>
          <w:sz w:val="32"/>
          <w:szCs w:val="32"/>
          <w:u w:val="single"/>
        </w:rPr>
        <w:cr/>
      </w:r>
      <w:r w:rsidR="009003B5" w:rsidRPr="0011141F">
        <w:rPr>
          <w:rFonts w:ascii="仿宋_GB2312" w:eastAsia="仿宋_GB2312" w:hAnsi="仿宋" w:hint="eastAsia"/>
          <w:sz w:val="32"/>
          <w:szCs w:val="32"/>
          <w:u w:val="single"/>
        </w:rPr>
        <w:t xml:space="preserve">    </w:t>
      </w:r>
      <w:r w:rsidRPr="0011141F">
        <w:rPr>
          <w:rFonts w:ascii="仿宋_GB2312" w:eastAsia="仿宋_GB2312" w:hAnsi="仿宋"/>
          <w:sz w:val="32"/>
          <w:szCs w:val="32"/>
          <w:u w:val="single"/>
        </w:rPr>
        <w:t>4个前沿技术实验室包括</w:t>
      </w:r>
      <w:r w:rsidRPr="0011141F">
        <w:rPr>
          <w:rFonts w:ascii="仿宋_GB2312" w:eastAsia="仿宋_GB2312" w:hAnsi="仿宋" w:hint="eastAsia"/>
          <w:sz w:val="32"/>
          <w:szCs w:val="32"/>
          <w:u w:val="single"/>
        </w:rPr>
        <w:t>：</w:t>
      </w:r>
      <w:r w:rsidR="00D9317E" w:rsidRPr="000E20E9">
        <w:rPr>
          <w:rFonts w:ascii="仿宋_GB2312" w:eastAsia="仿宋_GB2312" w:hAnsi="仿宋" w:hint="eastAsia"/>
          <w:b/>
          <w:bCs/>
          <w:color w:val="FF0000"/>
          <w:sz w:val="32"/>
          <w:szCs w:val="32"/>
          <w:u w:val="single"/>
        </w:rPr>
        <w:t>智能传感器件前沿技术实验室</w:t>
      </w:r>
      <w:r w:rsidRPr="000E20E9">
        <w:rPr>
          <w:rFonts w:ascii="仿宋_GB2312" w:eastAsia="仿宋_GB2312" w:hAnsi="仿宋"/>
          <w:color w:val="FF0000"/>
          <w:sz w:val="32"/>
          <w:szCs w:val="32"/>
          <w:u w:val="single"/>
        </w:rPr>
        <w:t>、</w:t>
      </w:r>
      <w:r w:rsidR="00D9317E" w:rsidRPr="000E20E9">
        <w:rPr>
          <w:rFonts w:ascii="仿宋_GB2312" w:eastAsia="仿宋_GB2312" w:hAnsi="仿宋" w:hint="eastAsia"/>
          <w:b/>
          <w:bCs/>
          <w:color w:val="FF0000"/>
          <w:sz w:val="32"/>
          <w:szCs w:val="32"/>
          <w:u w:val="single"/>
        </w:rPr>
        <w:t>工业数据解析前沿技术实验室</w:t>
      </w:r>
      <w:r w:rsidRPr="000E20E9">
        <w:rPr>
          <w:rFonts w:ascii="仿宋_GB2312" w:eastAsia="仿宋_GB2312" w:hAnsi="仿宋"/>
          <w:color w:val="FF0000"/>
          <w:sz w:val="32"/>
          <w:szCs w:val="32"/>
          <w:u w:val="single"/>
        </w:rPr>
        <w:t>、</w:t>
      </w:r>
      <w:r w:rsidR="00D9317E" w:rsidRPr="000E20E9">
        <w:rPr>
          <w:rFonts w:ascii="仿宋_GB2312" w:eastAsia="仿宋_GB2312" w:hAnsi="仿宋" w:hint="eastAsia"/>
          <w:b/>
          <w:bCs/>
          <w:color w:val="FF0000"/>
          <w:sz w:val="32"/>
          <w:szCs w:val="32"/>
          <w:u w:val="single"/>
        </w:rPr>
        <w:t>智慧海洋前沿技术实验室</w:t>
      </w:r>
      <w:r w:rsidR="009003B5" w:rsidRPr="000E20E9">
        <w:rPr>
          <w:rFonts w:ascii="仿宋_GB2312" w:eastAsia="仿宋_GB2312" w:hAnsi="仿宋" w:hint="eastAsia"/>
          <w:color w:val="FF0000"/>
          <w:sz w:val="32"/>
          <w:szCs w:val="32"/>
          <w:u w:val="single"/>
        </w:rPr>
        <w:t>、</w:t>
      </w:r>
      <w:r w:rsidR="00D9317E" w:rsidRPr="000E20E9">
        <w:rPr>
          <w:rFonts w:ascii="仿宋_GB2312" w:eastAsia="仿宋_GB2312" w:hAnsi="仿宋" w:hint="eastAsia"/>
          <w:b/>
          <w:bCs/>
          <w:color w:val="FF0000"/>
          <w:sz w:val="32"/>
          <w:szCs w:val="32"/>
          <w:u w:val="single"/>
        </w:rPr>
        <w:t>智慧生活与健康前沿技术实验室</w:t>
      </w:r>
      <w:r w:rsidR="009003B5" w:rsidRPr="0011141F">
        <w:rPr>
          <w:rFonts w:ascii="仿宋_GB2312" w:eastAsia="仿宋_GB2312" w:hAnsi="仿宋" w:hint="eastAsia"/>
          <w:sz w:val="32"/>
          <w:szCs w:val="32"/>
          <w:u w:val="single"/>
        </w:rPr>
        <w:t>。</w:t>
      </w:r>
    </w:p>
    <w:p w:rsidR="00743B4A" w:rsidRPr="008A2D00" w:rsidRDefault="00743B4A" w:rsidP="00301F10">
      <w:pPr>
        <w:adjustRightInd w:val="0"/>
        <w:snapToGrid w:val="0"/>
        <w:spacing w:beforeLines="100" w:before="312" w:afterLines="50" w:after="156"/>
        <w:ind w:firstLineChars="200" w:firstLine="643"/>
        <w:outlineLvl w:val="0"/>
        <w:rPr>
          <w:rFonts w:ascii="黑体" w:eastAsia="黑体" w:hAnsi="黑体" w:cs="Arial"/>
          <w:b/>
          <w:sz w:val="32"/>
          <w:szCs w:val="32"/>
        </w:rPr>
      </w:pPr>
      <w:r w:rsidRPr="008A2D00">
        <w:rPr>
          <w:rFonts w:ascii="黑体" w:eastAsia="黑体" w:hAnsi="黑体" w:cs="Arial" w:hint="eastAsia"/>
          <w:b/>
          <w:sz w:val="32"/>
          <w:szCs w:val="32"/>
        </w:rPr>
        <w:t>四、保障机制</w:t>
      </w:r>
    </w:p>
    <w:p w:rsidR="00D955FE" w:rsidRPr="008A2D00" w:rsidRDefault="003B4D9A" w:rsidP="00D4541C">
      <w:pPr>
        <w:ind w:firstLineChars="200" w:firstLine="640"/>
        <w:rPr>
          <w:rFonts w:ascii="仿宋_GB2312" w:eastAsia="仿宋_GB2312" w:hAnsi="仿宋"/>
          <w:sz w:val="32"/>
          <w:szCs w:val="32"/>
        </w:rPr>
      </w:pPr>
      <w:r w:rsidRPr="008A2D00">
        <w:rPr>
          <w:rFonts w:ascii="仿宋_GB2312" w:eastAsia="仿宋_GB2312" w:hAnsi="仿宋" w:hint="eastAsia"/>
          <w:sz w:val="32"/>
          <w:szCs w:val="32"/>
        </w:rPr>
        <w:t>（一）</w:t>
      </w:r>
      <w:r w:rsidR="00D955FE" w:rsidRPr="008A2D00">
        <w:rPr>
          <w:rFonts w:ascii="仿宋_GB2312" w:eastAsia="仿宋_GB2312" w:hAnsi="仿宋" w:hint="eastAsia"/>
          <w:sz w:val="32"/>
          <w:szCs w:val="32"/>
        </w:rPr>
        <w:t>宁波市政府给予研究院一定数量的事业编制，对科研条件予以全力支持、对科研队伍予以全力保障。上海交大为研究院配备</w:t>
      </w:r>
      <w:r w:rsidR="00D955FE" w:rsidRPr="00034ED7">
        <w:rPr>
          <w:rFonts w:ascii="仿宋_GB2312" w:eastAsia="仿宋_GB2312" w:hAnsi="仿宋" w:hint="eastAsia"/>
          <w:color w:val="FF0000"/>
          <w:sz w:val="32"/>
          <w:szCs w:val="32"/>
          <w:u w:val="single"/>
        </w:rPr>
        <w:t>一定数量的交大</w:t>
      </w:r>
      <w:proofErr w:type="gramStart"/>
      <w:r w:rsidR="00D955FE" w:rsidRPr="00034ED7">
        <w:rPr>
          <w:rFonts w:ascii="仿宋_GB2312" w:eastAsia="仿宋_GB2312" w:hAnsi="仿宋" w:hint="eastAsia"/>
          <w:color w:val="FF0000"/>
          <w:sz w:val="32"/>
          <w:szCs w:val="32"/>
          <w:u w:val="single"/>
        </w:rPr>
        <w:t>正式</w:t>
      </w:r>
      <w:r w:rsidR="00D9317E" w:rsidRPr="00034ED7">
        <w:rPr>
          <w:rFonts w:ascii="仿宋_GB2312" w:eastAsia="仿宋_GB2312" w:hAnsi="仿宋" w:hint="eastAsia"/>
          <w:color w:val="FF0000"/>
          <w:sz w:val="32"/>
          <w:szCs w:val="32"/>
          <w:u w:val="single"/>
        </w:rPr>
        <w:t>事业</w:t>
      </w:r>
      <w:proofErr w:type="gramEnd"/>
      <w:r w:rsidR="00D955FE" w:rsidRPr="00034ED7">
        <w:rPr>
          <w:rFonts w:ascii="仿宋_GB2312" w:eastAsia="仿宋_GB2312" w:hAnsi="仿宋" w:hint="eastAsia"/>
          <w:color w:val="FF0000"/>
          <w:sz w:val="32"/>
          <w:szCs w:val="32"/>
          <w:u w:val="single"/>
        </w:rPr>
        <w:t>编制</w:t>
      </w:r>
      <w:r w:rsidR="00D955FE" w:rsidRPr="008A2D00">
        <w:rPr>
          <w:rFonts w:ascii="仿宋_GB2312" w:eastAsia="仿宋_GB2312" w:hAnsi="仿宋" w:hint="eastAsia"/>
          <w:sz w:val="32"/>
          <w:szCs w:val="32"/>
        </w:rPr>
        <w:t>、给予上海人才户口，人才引进和晋升按照交大标准。上海交大为研究院配备</w:t>
      </w:r>
      <w:r w:rsidR="00D955FE" w:rsidRPr="00034ED7">
        <w:rPr>
          <w:rFonts w:ascii="仿宋_GB2312" w:eastAsia="仿宋_GB2312" w:hAnsi="仿宋" w:hint="eastAsia"/>
          <w:color w:val="FF0000"/>
          <w:sz w:val="32"/>
          <w:szCs w:val="32"/>
          <w:u w:val="single"/>
        </w:rPr>
        <w:t>一定数量研究生名额</w:t>
      </w:r>
      <w:r w:rsidR="00D955FE" w:rsidRPr="008A2D00">
        <w:rPr>
          <w:rFonts w:ascii="仿宋_GB2312" w:eastAsia="仿宋_GB2312" w:hAnsi="仿宋" w:hint="eastAsia"/>
          <w:sz w:val="32"/>
          <w:szCs w:val="32"/>
        </w:rPr>
        <w:t>，具体规模按需而定。</w:t>
      </w:r>
    </w:p>
    <w:p w:rsidR="005E6D12" w:rsidRPr="0011141F" w:rsidRDefault="003B4D9A" w:rsidP="00D4541C">
      <w:pPr>
        <w:ind w:firstLineChars="200" w:firstLine="640"/>
        <w:rPr>
          <w:rFonts w:ascii="仿宋_GB2312" w:eastAsia="仿宋_GB2312" w:hAnsi="仿宋"/>
          <w:sz w:val="32"/>
          <w:szCs w:val="32"/>
        </w:rPr>
      </w:pPr>
      <w:r w:rsidRPr="008A2D00">
        <w:rPr>
          <w:rFonts w:ascii="仿宋_GB2312" w:eastAsia="仿宋_GB2312" w:hAnsi="仿宋" w:hint="eastAsia"/>
          <w:sz w:val="32"/>
          <w:szCs w:val="32"/>
        </w:rPr>
        <w:t>（二）</w:t>
      </w:r>
      <w:r w:rsidR="005E6D12" w:rsidRPr="0011141F">
        <w:rPr>
          <w:rFonts w:ascii="仿宋_GB2312" w:eastAsia="仿宋_GB2312" w:hAnsi="仿宋" w:hint="eastAsia"/>
          <w:sz w:val="32"/>
          <w:szCs w:val="32"/>
        </w:rPr>
        <w:t>宁波市政府提供优惠政策和配套资金支持研究院建设和发展</w:t>
      </w:r>
      <w:r w:rsidR="00D5447C" w:rsidRPr="0011141F">
        <w:rPr>
          <w:rFonts w:ascii="仿宋_GB2312" w:eastAsia="仿宋_GB2312" w:hAnsi="仿宋" w:hint="eastAsia"/>
          <w:sz w:val="32"/>
          <w:szCs w:val="32"/>
        </w:rPr>
        <w:t>。</w:t>
      </w:r>
      <w:r w:rsidR="00552846" w:rsidRPr="0011141F">
        <w:rPr>
          <w:rFonts w:ascii="仿宋_GB2312" w:eastAsia="仿宋_GB2312" w:hAnsi="仿宋" w:hint="eastAsia"/>
          <w:sz w:val="32"/>
          <w:szCs w:val="32"/>
        </w:rPr>
        <w:t>5年内提供</w:t>
      </w:r>
      <w:r w:rsidR="00500854" w:rsidRPr="00034ED7">
        <w:rPr>
          <w:rFonts w:ascii="仿宋_GB2312" w:eastAsia="仿宋_GB2312" w:hAnsi="仿宋" w:hint="eastAsia"/>
          <w:color w:val="FF0000"/>
          <w:sz w:val="32"/>
          <w:szCs w:val="32"/>
          <w:u w:val="single"/>
        </w:rPr>
        <w:t>一定</w:t>
      </w:r>
      <w:r w:rsidR="00EF0BC4" w:rsidRPr="00034ED7">
        <w:rPr>
          <w:rFonts w:ascii="仿宋_GB2312" w:eastAsia="仿宋_GB2312" w:hAnsi="仿宋" w:hint="eastAsia"/>
          <w:color w:val="FF0000"/>
          <w:sz w:val="32"/>
          <w:szCs w:val="32"/>
          <w:u w:val="single"/>
        </w:rPr>
        <w:t>额度</w:t>
      </w:r>
      <w:r w:rsidR="00500854" w:rsidRPr="00034ED7">
        <w:rPr>
          <w:rFonts w:ascii="仿宋_GB2312" w:eastAsia="仿宋_GB2312" w:hAnsi="仿宋" w:hint="eastAsia"/>
          <w:color w:val="FF0000"/>
          <w:sz w:val="32"/>
          <w:szCs w:val="32"/>
          <w:u w:val="single"/>
        </w:rPr>
        <w:t>的支持资金</w:t>
      </w:r>
      <w:r w:rsidR="00552846" w:rsidRPr="0011141F">
        <w:rPr>
          <w:rFonts w:ascii="仿宋_GB2312" w:eastAsia="仿宋_GB2312" w:hAnsi="仿宋" w:hint="eastAsia"/>
          <w:sz w:val="32"/>
          <w:szCs w:val="32"/>
        </w:rPr>
        <w:t>用于支持研究院</w:t>
      </w:r>
      <w:r w:rsidR="00500854" w:rsidRPr="0011141F">
        <w:rPr>
          <w:rFonts w:ascii="仿宋_GB2312" w:eastAsia="仿宋_GB2312" w:hAnsi="仿宋" w:hint="eastAsia"/>
          <w:sz w:val="32"/>
          <w:szCs w:val="32"/>
          <w:u w:val="single"/>
        </w:rPr>
        <w:t>建设</w:t>
      </w:r>
      <w:r w:rsidR="00552846" w:rsidRPr="0011141F">
        <w:rPr>
          <w:rFonts w:ascii="仿宋_GB2312" w:eastAsia="仿宋_GB2312" w:hAnsi="仿宋" w:hint="eastAsia"/>
          <w:sz w:val="32"/>
          <w:szCs w:val="32"/>
        </w:rPr>
        <w:t>。</w:t>
      </w:r>
      <w:r w:rsidR="00E967D4" w:rsidRPr="0011141F">
        <w:rPr>
          <w:rFonts w:ascii="仿宋_GB2312" w:eastAsia="仿宋_GB2312" w:hAnsi="仿宋" w:hint="eastAsia"/>
          <w:sz w:val="32"/>
          <w:szCs w:val="32"/>
        </w:rPr>
        <w:t>支持资金主要</w:t>
      </w:r>
      <w:r w:rsidR="005E6D12" w:rsidRPr="0011141F">
        <w:rPr>
          <w:rFonts w:ascii="仿宋_GB2312" w:eastAsia="仿宋_GB2312" w:hAnsi="仿宋" w:hint="eastAsia"/>
          <w:sz w:val="32"/>
          <w:szCs w:val="32"/>
        </w:rPr>
        <w:t>用于研</w:t>
      </w:r>
      <w:r w:rsidR="00E967D4" w:rsidRPr="0011141F">
        <w:rPr>
          <w:rFonts w:ascii="仿宋_GB2312" w:eastAsia="仿宋_GB2312" w:hAnsi="仿宋" w:hint="eastAsia"/>
          <w:sz w:val="32"/>
          <w:szCs w:val="32"/>
        </w:rPr>
        <w:t>究院启动、运行、研发、平台建设及产业化等工作</w:t>
      </w:r>
      <w:r w:rsidR="00500854" w:rsidRPr="0011141F">
        <w:rPr>
          <w:rFonts w:ascii="仿宋_GB2312" w:eastAsia="仿宋_GB2312" w:hAnsi="仿宋" w:hint="eastAsia"/>
          <w:sz w:val="32"/>
          <w:szCs w:val="32"/>
        </w:rPr>
        <w:t>。</w:t>
      </w:r>
      <w:r w:rsidR="005E6D12" w:rsidRPr="0011141F">
        <w:rPr>
          <w:rFonts w:ascii="仿宋_GB2312" w:eastAsia="仿宋_GB2312" w:hAnsi="仿宋" w:hint="eastAsia"/>
          <w:sz w:val="32"/>
          <w:szCs w:val="32"/>
        </w:rPr>
        <w:t>研究院将积极争取申报各类国家和省级的科研</w:t>
      </w:r>
      <w:r w:rsidR="005E6D12" w:rsidRPr="0011141F">
        <w:rPr>
          <w:rFonts w:ascii="仿宋_GB2312" w:eastAsia="仿宋_GB2312" w:hAnsi="仿宋" w:hint="eastAsia"/>
          <w:sz w:val="32"/>
          <w:szCs w:val="32"/>
        </w:rPr>
        <w:lastRenderedPageBreak/>
        <w:t>项目资助以及各类社会资金，</w:t>
      </w:r>
      <w:r w:rsidR="00714FF6" w:rsidRPr="0011141F">
        <w:rPr>
          <w:rFonts w:ascii="仿宋_GB2312" w:eastAsia="仿宋_GB2312" w:hAnsi="仿宋" w:hint="eastAsia"/>
          <w:sz w:val="32"/>
          <w:szCs w:val="32"/>
        </w:rPr>
        <w:t>建设期满后</w:t>
      </w:r>
      <w:r w:rsidR="005E6D12" w:rsidRPr="0011141F">
        <w:rPr>
          <w:rFonts w:ascii="仿宋_GB2312" w:eastAsia="仿宋_GB2312" w:hAnsi="仿宋" w:hint="eastAsia"/>
          <w:sz w:val="32"/>
          <w:szCs w:val="32"/>
        </w:rPr>
        <w:t>研究院将通过产业化运作等多种形式实现资金平衡</w:t>
      </w:r>
      <w:r w:rsidR="003F7B88" w:rsidRPr="00034ED7">
        <w:rPr>
          <w:rFonts w:ascii="华文仿宋" w:eastAsia="华文仿宋" w:hAnsi="华文仿宋" w:hint="eastAsia"/>
          <w:color w:val="FF0000"/>
          <w:sz w:val="32"/>
          <w:szCs w:val="32"/>
          <w:u w:val="single"/>
        </w:rPr>
        <w:t>和良性循环</w:t>
      </w:r>
      <w:r w:rsidR="00D5447C" w:rsidRPr="00034ED7">
        <w:rPr>
          <w:rFonts w:ascii="华文仿宋" w:eastAsia="华文仿宋" w:hAnsi="华文仿宋" w:hint="eastAsia"/>
          <w:color w:val="FF0000"/>
          <w:sz w:val="32"/>
          <w:szCs w:val="32"/>
          <w:u w:val="single"/>
        </w:rPr>
        <w:t>。如需进一步提升研究院建设，支持政策另行商定</w:t>
      </w:r>
      <w:r w:rsidR="00103691" w:rsidRPr="00034ED7">
        <w:rPr>
          <w:rFonts w:ascii="华文仿宋" w:eastAsia="华文仿宋" w:hAnsi="华文仿宋" w:hint="eastAsia"/>
          <w:color w:val="FF0000"/>
          <w:sz w:val="32"/>
          <w:szCs w:val="32"/>
          <w:u w:val="single"/>
        </w:rPr>
        <w:t>。</w:t>
      </w:r>
      <w:r w:rsidR="00103691" w:rsidRPr="0011141F">
        <w:rPr>
          <w:rFonts w:ascii="华文仿宋" w:eastAsia="华文仿宋" w:hAnsi="华文仿宋" w:hint="eastAsia"/>
          <w:sz w:val="32"/>
          <w:szCs w:val="32"/>
        </w:rPr>
        <w:t>高层次人才引进的政策（主要是安家费等购房补贴）参照宁波市相关规定。宁波市为研究院研究人员和研究生提供基本的公寓住房</w:t>
      </w:r>
      <w:r w:rsidR="005E6D12" w:rsidRPr="0011141F">
        <w:rPr>
          <w:rFonts w:ascii="仿宋_GB2312" w:eastAsia="仿宋_GB2312" w:hAnsi="仿宋" w:hint="eastAsia"/>
          <w:sz w:val="32"/>
          <w:szCs w:val="32"/>
        </w:rPr>
        <w:t>。</w:t>
      </w:r>
    </w:p>
    <w:p w:rsidR="005E6D12" w:rsidRPr="0011141F" w:rsidRDefault="003B4D9A" w:rsidP="00D4541C">
      <w:pPr>
        <w:ind w:firstLineChars="200" w:firstLine="640"/>
        <w:rPr>
          <w:rFonts w:ascii="仿宋_GB2312" w:eastAsia="仿宋_GB2312" w:hAnsi="仿宋"/>
          <w:sz w:val="32"/>
          <w:szCs w:val="32"/>
        </w:rPr>
      </w:pPr>
      <w:r w:rsidRPr="0011141F">
        <w:rPr>
          <w:rFonts w:ascii="仿宋_GB2312" w:eastAsia="仿宋_GB2312" w:hAnsi="仿宋" w:hint="eastAsia"/>
          <w:sz w:val="32"/>
          <w:szCs w:val="32"/>
        </w:rPr>
        <w:t>（三）</w:t>
      </w:r>
      <w:r w:rsidR="005E6D12" w:rsidRPr="0011141F">
        <w:rPr>
          <w:rFonts w:ascii="仿宋_GB2312" w:eastAsia="仿宋_GB2312" w:hAnsi="仿宋" w:hint="eastAsia"/>
          <w:sz w:val="32"/>
          <w:szCs w:val="32"/>
        </w:rPr>
        <w:t>研究院建设地点</w:t>
      </w:r>
      <w:r w:rsidR="00E967D4" w:rsidRPr="0011141F">
        <w:rPr>
          <w:rFonts w:ascii="仿宋_GB2312" w:eastAsia="仿宋_GB2312" w:hAnsi="仿宋" w:hint="eastAsia"/>
          <w:sz w:val="32"/>
          <w:szCs w:val="32"/>
        </w:rPr>
        <w:t>由双方协商确定。</w:t>
      </w:r>
      <w:r w:rsidR="005E6D12" w:rsidRPr="0011141F">
        <w:rPr>
          <w:rFonts w:ascii="仿宋_GB2312" w:eastAsia="仿宋_GB2312" w:hAnsi="仿宋" w:hint="eastAsia"/>
          <w:sz w:val="32"/>
          <w:szCs w:val="32"/>
        </w:rPr>
        <w:t>在建设</w:t>
      </w:r>
      <w:r w:rsidR="00743B4A" w:rsidRPr="0011141F">
        <w:rPr>
          <w:rFonts w:ascii="仿宋_GB2312" w:eastAsia="仿宋_GB2312" w:hAnsi="仿宋" w:hint="eastAsia"/>
          <w:sz w:val="32"/>
          <w:szCs w:val="32"/>
        </w:rPr>
        <w:t>初期由宁波工业互联网研究院</w:t>
      </w:r>
      <w:r w:rsidR="00D9317E">
        <w:rPr>
          <w:rFonts w:ascii="仿宋_GB2312" w:eastAsia="仿宋_GB2312" w:hAnsi="仿宋" w:hint="eastAsia"/>
          <w:sz w:val="32"/>
          <w:szCs w:val="32"/>
        </w:rPr>
        <w:t>免费</w:t>
      </w:r>
      <w:r w:rsidR="00743B4A" w:rsidRPr="0011141F">
        <w:rPr>
          <w:rFonts w:ascii="仿宋_GB2312" w:eastAsia="仿宋_GB2312" w:hAnsi="仿宋" w:hint="eastAsia"/>
          <w:sz w:val="32"/>
          <w:szCs w:val="32"/>
        </w:rPr>
        <w:t>提供</w:t>
      </w:r>
      <w:r w:rsidR="00D5447C" w:rsidRPr="0011141F">
        <w:rPr>
          <w:rFonts w:ascii="仿宋_GB2312" w:eastAsia="仿宋_GB2312" w:hAnsi="仿宋"/>
          <w:sz w:val="32"/>
          <w:szCs w:val="32"/>
          <w:u w:val="single"/>
        </w:rPr>
        <w:t>1.5万平米</w:t>
      </w:r>
      <w:r w:rsidR="00D5447C" w:rsidRPr="0011141F">
        <w:rPr>
          <w:rFonts w:ascii="仿宋_GB2312" w:eastAsia="仿宋_GB2312" w:hAnsi="仿宋" w:hint="eastAsia"/>
          <w:sz w:val="32"/>
          <w:szCs w:val="32"/>
          <w:u w:val="single"/>
        </w:rPr>
        <w:t>的研发、办公场地，供研究院使用</w:t>
      </w:r>
      <w:r w:rsidR="00743B4A" w:rsidRPr="0011141F">
        <w:rPr>
          <w:rFonts w:ascii="仿宋_GB2312" w:eastAsia="仿宋_GB2312" w:hAnsi="仿宋" w:hint="eastAsia"/>
          <w:sz w:val="32"/>
          <w:szCs w:val="32"/>
        </w:rPr>
        <w:t>。</w:t>
      </w:r>
      <w:r w:rsidR="005E6D12" w:rsidRPr="0011141F">
        <w:rPr>
          <w:rFonts w:ascii="仿宋_GB2312" w:eastAsia="仿宋_GB2312" w:hAnsi="仿宋" w:hint="eastAsia"/>
          <w:sz w:val="32"/>
          <w:szCs w:val="32"/>
        </w:rPr>
        <w:t>研究院将与宁波工业互联网研究院紧密合作，形成基础研究、前沿技术创新、应用技术研发、产品开发及高科技公司孵化及人才培养的创新体系和机制。未来</w:t>
      </w:r>
      <w:r w:rsidR="00B03376" w:rsidRPr="0011141F">
        <w:rPr>
          <w:rFonts w:ascii="仿宋_GB2312" w:eastAsia="仿宋_GB2312" w:hAnsi="仿宋" w:hint="eastAsia"/>
          <w:sz w:val="32"/>
          <w:szCs w:val="32"/>
          <w:u w:val="single"/>
        </w:rPr>
        <w:t>宁波</w:t>
      </w:r>
      <w:r w:rsidR="005E6D12" w:rsidRPr="0011141F">
        <w:rPr>
          <w:rFonts w:ascii="仿宋_GB2312" w:eastAsia="仿宋_GB2312" w:hAnsi="仿宋" w:hint="eastAsia"/>
          <w:sz w:val="32"/>
          <w:szCs w:val="32"/>
        </w:rPr>
        <w:t>市政府将根据具体发展需求情况进一步予以土地资源、人员编制等政策支持，进一步扩大研究院物理空间和科研队伍规模</w:t>
      </w:r>
      <w:r w:rsidR="005A1D20" w:rsidRPr="0011141F">
        <w:rPr>
          <w:rFonts w:ascii="仿宋_GB2312" w:eastAsia="仿宋_GB2312" w:hAnsi="仿宋" w:hint="eastAsia"/>
          <w:sz w:val="32"/>
          <w:szCs w:val="32"/>
        </w:rPr>
        <w:t>。</w:t>
      </w:r>
      <w:r w:rsidR="00103691" w:rsidRPr="0011141F">
        <w:rPr>
          <w:rFonts w:ascii="仿宋_GB2312" w:eastAsia="仿宋_GB2312" w:hAnsi="仿宋" w:hint="eastAsia"/>
          <w:sz w:val="32"/>
          <w:szCs w:val="32"/>
        </w:rPr>
        <w:t>物业产权归属宁波市政府。</w:t>
      </w:r>
    </w:p>
    <w:p w:rsidR="00743B4A" w:rsidRPr="0011141F" w:rsidRDefault="003B4D9A" w:rsidP="00D4541C">
      <w:pPr>
        <w:ind w:firstLineChars="200" w:firstLine="640"/>
        <w:rPr>
          <w:rFonts w:ascii="仿宋_GB2312" w:eastAsia="仿宋_GB2312" w:hAnsi="仿宋"/>
          <w:sz w:val="32"/>
          <w:szCs w:val="32"/>
          <w:u w:val="single"/>
        </w:rPr>
      </w:pPr>
      <w:r w:rsidRPr="0011141F">
        <w:rPr>
          <w:rFonts w:ascii="仿宋_GB2312" w:eastAsia="仿宋_GB2312" w:hAnsi="仿宋" w:hint="eastAsia"/>
          <w:sz w:val="32"/>
          <w:szCs w:val="32"/>
        </w:rPr>
        <w:t>（</w:t>
      </w:r>
      <w:r w:rsidR="00B03376" w:rsidRPr="0011141F">
        <w:rPr>
          <w:rFonts w:ascii="仿宋_GB2312" w:eastAsia="仿宋_GB2312" w:hAnsi="仿宋" w:hint="eastAsia"/>
          <w:sz w:val="32"/>
          <w:szCs w:val="32"/>
          <w:u w:val="single"/>
        </w:rPr>
        <w:t>四</w:t>
      </w:r>
      <w:r w:rsidRPr="0011141F">
        <w:rPr>
          <w:rFonts w:ascii="仿宋_GB2312" w:eastAsia="仿宋_GB2312" w:hAnsi="仿宋" w:hint="eastAsia"/>
          <w:sz w:val="32"/>
          <w:szCs w:val="32"/>
        </w:rPr>
        <w:t>）</w:t>
      </w:r>
      <w:r w:rsidR="00743B4A" w:rsidRPr="0011141F">
        <w:rPr>
          <w:rFonts w:ascii="仿宋_GB2312" w:eastAsia="仿宋_GB2312" w:hAnsi="仿宋" w:hint="eastAsia"/>
          <w:sz w:val="32"/>
          <w:szCs w:val="32"/>
        </w:rPr>
        <w:t>双方共同协助研究院及</w:t>
      </w:r>
      <w:r w:rsidR="00DD647C" w:rsidRPr="0011141F">
        <w:rPr>
          <w:rFonts w:ascii="仿宋_GB2312" w:eastAsia="仿宋_GB2312" w:hAnsi="仿宋" w:hint="eastAsia"/>
          <w:sz w:val="32"/>
          <w:szCs w:val="32"/>
        </w:rPr>
        <w:t>下</w:t>
      </w:r>
      <w:r w:rsidR="00743B4A" w:rsidRPr="0011141F">
        <w:rPr>
          <w:rFonts w:ascii="仿宋_GB2312" w:eastAsia="仿宋_GB2312" w:hAnsi="仿宋" w:hint="eastAsia"/>
          <w:sz w:val="32"/>
          <w:szCs w:val="32"/>
        </w:rPr>
        <w:t>属研究机构</w:t>
      </w:r>
      <w:r w:rsidR="00DD647C" w:rsidRPr="0011141F">
        <w:rPr>
          <w:rFonts w:ascii="仿宋_GB2312" w:eastAsia="仿宋_GB2312" w:hAnsi="仿宋" w:hint="eastAsia"/>
          <w:sz w:val="32"/>
          <w:szCs w:val="32"/>
        </w:rPr>
        <w:t>及下属</w:t>
      </w:r>
      <w:r w:rsidR="00743B4A" w:rsidRPr="0011141F">
        <w:rPr>
          <w:rFonts w:ascii="仿宋_GB2312" w:eastAsia="仿宋_GB2312" w:hAnsi="仿宋" w:hint="eastAsia"/>
          <w:sz w:val="32"/>
          <w:szCs w:val="32"/>
        </w:rPr>
        <w:t>企业争取国家和地方</w:t>
      </w:r>
      <w:r w:rsidR="00DD647C" w:rsidRPr="0011141F">
        <w:rPr>
          <w:rFonts w:ascii="仿宋_GB2312" w:eastAsia="仿宋_GB2312" w:hAnsi="仿宋" w:hint="eastAsia"/>
          <w:sz w:val="32"/>
          <w:szCs w:val="32"/>
        </w:rPr>
        <w:t>科研</w:t>
      </w:r>
      <w:r w:rsidR="00743B4A" w:rsidRPr="0011141F">
        <w:rPr>
          <w:rFonts w:ascii="仿宋_GB2312" w:eastAsia="仿宋_GB2312" w:hAnsi="仿宋" w:hint="eastAsia"/>
          <w:sz w:val="32"/>
          <w:szCs w:val="32"/>
        </w:rPr>
        <w:t>项目经费支持。对于依托研究院成立的产业化经济实体，符合有关规定的，</w:t>
      </w:r>
      <w:r w:rsidR="004F2AA1" w:rsidRPr="0011141F">
        <w:rPr>
          <w:rFonts w:ascii="仿宋_GB2312" w:eastAsia="仿宋_GB2312" w:hAnsi="仿宋" w:hint="eastAsia"/>
          <w:sz w:val="32"/>
          <w:szCs w:val="32"/>
        </w:rPr>
        <w:t>宁波市</w:t>
      </w:r>
      <w:r w:rsidR="00743B4A" w:rsidRPr="0011141F">
        <w:rPr>
          <w:rFonts w:ascii="仿宋_GB2312" w:eastAsia="仿宋_GB2312" w:hAnsi="仿宋" w:hint="eastAsia"/>
          <w:sz w:val="32"/>
          <w:szCs w:val="32"/>
        </w:rPr>
        <w:t>积极协助其申报</w:t>
      </w:r>
      <w:r w:rsidR="004F2AA1" w:rsidRPr="0011141F">
        <w:rPr>
          <w:rFonts w:ascii="仿宋_GB2312" w:eastAsia="仿宋_GB2312" w:hAnsi="仿宋" w:hint="eastAsia"/>
          <w:sz w:val="32"/>
          <w:szCs w:val="32"/>
        </w:rPr>
        <w:t>宁波市</w:t>
      </w:r>
      <w:r w:rsidR="00743B4A" w:rsidRPr="0011141F">
        <w:rPr>
          <w:rFonts w:ascii="仿宋_GB2312" w:eastAsia="仿宋_GB2312" w:hAnsi="仿宋" w:hint="eastAsia"/>
          <w:sz w:val="32"/>
          <w:szCs w:val="32"/>
        </w:rPr>
        <w:t>领军人才项目和国家、省“千人计划”。</w:t>
      </w:r>
      <w:r w:rsidR="00F6334E" w:rsidRPr="0011141F">
        <w:rPr>
          <w:rFonts w:ascii="仿宋_GB2312" w:eastAsia="仿宋_GB2312" w:hAnsi="仿宋" w:hint="eastAsia"/>
          <w:sz w:val="32"/>
          <w:szCs w:val="32"/>
        </w:rPr>
        <w:t>将依托上海交大学科优势和学术声誉，尽快形成规模和国际影响力，在科技创新方面形成显著成效，在申报国家级创新平台方面有所突破。</w:t>
      </w:r>
      <w:r w:rsidR="00522FDC" w:rsidRPr="00034ED7">
        <w:rPr>
          <w:rFonts w:ascii="仿宋_GB2312" w:eastAsia="仿宋_GB2312" w:hAnsi="仿宋" w:hint="eastAsia"/>
          <w:color w:val="FF0000"/>
          <w:sz w:val="32"/>
          <w:szCs w:val="32"/>
          <w:u w:val="single"/>
        </w:rPr>
        <w:t>成功申报国家级创新平台的，支持政策另行商定。</w:t>
      </w:r>
    </w:p>
    <w:p w:rsidR="005C7EEB" w:rsidRPr="0011141F" w:rsidRDefault="003B4D9A" w:rsidP="00D4541C">
      <w:pPr>
        <w:ind w:firstLineChars="200" w:firstLine="640"/>
        <w:rPr>
          <w:rFonts w:ascii="仿宋_GB2312" w:eastAsia="仿宋_GB2312" w:hAnsi="仿宋"/>
          <w:sz w:val="32"/>
          <w:szCs w:val="32"/>
        </w:rPr>
      </w:pPr>
      <w:r w:rsidRPr="0011141F">
        <w:rPr>
          <w:rFonts w:ascii="仿宋_GB2312" w:eastAsia="仿宋_GB2312" w:hAnsi="仿宋" w:hint="eastAsia"/>
          <w:sz w:val="32"/>
          <w:szCs w:val="32"/>
        </w:rPr>
        <w:t>（</w:t>
      </w:r>
      <w:r w:rsidR="00B03376" w:rsidRPr="0011141F">
        <w:rPr>
          <w:rFonts w:ascii="仿宋_GB2312" w:eastAsia="仿宋_GB2312" w:hAnsi="仿宋" w:hint="eastAsia"/>
          <w:sz w:val="32"/>
          <w:szCs w:val="32"/>
          <w:u w:val="single"/>
        </w:rPr>
        <w:t>五</w:t>
      </w:r>
      <w:r w:rsidRPr="0011141F">
        <w:rPr>
          <w:rFonts w:ascii="仿宋_GB2312" w:eastAsia="仿宋_GB2312" w:hAnsi="仿宋" w:hint="eastAsia"/>
          <w:sz w:val="32"/>
          <w:szCs w:val="32"/>
        </w:rPr>
        <w:t>）</w:t>
      </w:r>
      <w:r w:rsidR="004446D7" w:rsidRPr="0011141F">
        <w:rPr>
          <w:rFonts w:ascii="仿宋_GB2312" w:eastAsia="仿宋_GB2312" w:hAnsi="仿宋" w:hint="eastAsia"/>
          <w:sz w:val="32"/>
          <w:szCs w:val="32"/>
        </w:rPr>
        <w:t>建立工作协调机制，</w:t>
      </w:r>
      <w:r w:rsidR="00B95574" w:rsidRPr="0011141F">
        <w:rPr>
          <w:rFonts w:ascii="仿宋_GB2312" w:eastAsia="仿宋_GB2312" w:hAnsi="仿宋" w:hint="eastAsia"/>
          <w:sz w:val="32"/>
          <w:szCs w:val="32"/>
        </w:rPr>
        <w:t>成立研究院筹建</w:t>
      </w:r>
      <w:r w:rsidR="004446D7" w:rsidRPr="0011141F">
        <w:rPr>
          <w:rFonts w:ascii="仿宋_GB2312" w:eastAsia="仿宋_GB2312" w:hAnsi="仿宋" w:hint="eastAsia"/>
          <w:sz w:val="32"/>
          <w:szCs w:val="32"/>
        </w:rPr>
        <w:t>领导小组，协调和推进</w:t>
      </w:r>
      <w:r w:rsidR="00B95574" w:rsidRPr="0011141F">
        <w:rPr>
          <w:rFonts w:ascii="仿宋_GB2312" w:eastAsia="仿宋_GB2312" w:hAnsi="仿宋" w:hint="eastAsia"/>
          <w:sz w:val="32"/>
          <w:szCs w:val="32"/>
        </w:rPr>
        <w:t>筹建工作</w:t>
      </w:r>
      <w:r w:rsidR="004446D7" w:rsidRPr="0011141F">
        <w:rPr>
          <w:rFonts w:ascii="仿宋_GB2312" w:eastAsia="仿宋_GB2312" w:hAnsi="仿宋" w:hint="eastAsia"/>
          <w:sz w:val="32"/>
          <w:szCs w:val="32"/>
        </w:rPr>
        <w:t>的重大事项。</w:t>
      </w:r>
      <w:r w:rsidR="00B95574" w:rsidRPr="0011141F">
        <w:rPr>
          <w:rFonts w:ascii="仿宋_GB2312" w:eastAsia="仿宋_GB2312" w:hAnsi="仿宋" w:hint="eastAsia"/>
          <w:sz w:val="32"/>
          <w:szCs w:val="32"/>
        </w:rPr>
        <w:t>同时成立研究院筹建</w:t>
      </w:r>
      <w:r w:rsidR="004446D7" w:rsidRPr="0011141F">
        <w:rPr>
          <w:rFonts w:ascii="仿宋_GB2312" w:eastAsia="仿宋_GB2312" w:hAnsi="仿宋" w:hint="eastAsia"/>
          <w:sz w:val="32"/>
          <w:szCs w:val="32"/>
        </w:rPr>
        <w:t>工作小组，</w:t>
      </w:r>
      <w:r w:rsidR="004446D7" w:rsidRPr="0011141F">
        <w:rPr>
          <w:rFonts w:ascii="仿宋_GB2312" w:eastAsia="仿宋_GB2312" w:hAnsi="仿宋" w:hint="eastAsia"/>
          <w:sz w:val="32"/>
          <w:szCs w:val="32"/>
        </w:rPr>
        <w:lastRenderedPageBreak/>
        <w:t>负责</w:t>
      </w:r>
      <w:r w:rsidR="00B95574" w:rsidRPr="0011141F">
        <w:rPr>
          <w:rFonts w:ascii="仿宋_GB2312" w:eastAsia="仿宋_GB2312" w:hAnsi="仿宋" w:hint="eastAsia"/>
          <w:sz w:val="32"/>
          <w:szCs w:val="32"/>
        </w:rPr>
        <w:t>落实筹建领导小组的决策,</w:t>
      </w:r>
      <w:r w:rsidR="004446D7" w:rsidRPr="0011141F">
        <w:rPr>
          <w:rFonts w:ascii="仿宋_GB2312" w:eastAsia="仿宋_GB2312" w:hAnsi="仿宋" w:hint="eastAsia"/>
          <w:sz w:val="32"/>
          <w:szCs w:val="32"/>
        </w:rPr>
        <w:t>具体</w:t>
      </w:r>
      <w:r w:rsidR="00B95574" w:rsidRPr="0011141F">
        <w:rPr>
          <w:rFonts w:ascii="仿宋_GB2312" w:eastAsia="仿宋_GB2312" w:hAnsi="仿宋" w:hint="eastAsia"/>
          <w:sz w:val="32"/>
          <w:szCs w:val="32"/>
        </w:rPr>
        <w:t>推进</w:t>
      </w:r>
      <w:r w:rsidR="004446D7" w:rsidRPr="0011141F">
        <w:rPr>
          <w:rFonts w:ascii="仿宋_GB2312" w:eastAsia="仿宋_GB2312" w:hAnsi="仿宋" w:hint="eastAsia"/>
          <w:sz w:val="32"/>
          <w:szCs w:val="32"/>
        </w:rPr>
        <w:t>筹建工作</w:t>
      </w:r>
      <w:r w:rsidR="00B95574" w:rsidRPr="0011141F">
        <w:rPr>
          <w:rFonts w:ascii="仿宋_GB2312" w:eastAsia="仿宋_GB2312" w:hAnsi="仿宋" w:hint="eastAsia"/>
          <w:sz w:val="32"/>
          <w:szCs w:val="32"/>
        </w:rPr>
        <w:t>有关事项</w:t>
      </w:r>
      <w:proofErr w:type="gramStart"/>
      <w:r w:rsidR="004446D7" w:rsidRPr="0011141F">
        <w:rPr>
          <w:rFonts w:ascii="仿宋_GB2312" w:eastAsia="仿宋_GB2312" w:hAnsi="仿宋" w:hint="eastAsia"/>
          <w:sz w:val="32"/>
          <w:szCs w:val="32"/>
        </w:rPr>
        <w:t>事项</w:t>
      </w:r>
      <w:proofErr w:type="gramEnd"/>
      <w:r w:rsidR="004446D7" w:rsidRPr="0011141F">
        <w:rPr>
          <w:rFonts w:ascii="仿宋_GB2312" w:eastAsia="仿宋_GB2312" w:hAnsi="仿宋" w:hint="eastAsia"/>
          <w:sz w:val="32"/>
          <w:szCs w:val="32"/>
        </w:rPr>
        <w:t>。</w:t>
      </w:r>
      <w:r w:rsidR="008B217A" w:rsidRPr="0011141F">
        <w:rPr>
          <w:rFonts w:ascii="仿宋_GB2312" w:eastAsia="仿宋_GB2312" w:hAnsi="仿宋" w:hint="eastAsia"/>
          <w:sz w:val="32"/>
          <w:szCs w:val="32"/>
        </w:rPr>
        <w:t>筹建</w:t>
      </w:r>
      <w:r w:rsidR="00B95574" w:rsidRPr="0011141F">
        <w:rPr>
          <w:rFonts w:ascii="仿宋_GB2312" w:eastAsia="仿宋_GB2312" w:hAnsi="仿宋" w:hint="eastAsia"/>
          <w:sz w:val="32"/>
          <w:szCs w:val="32"/>
        </w:rPr>
        <w:t>领导小组和</w:t>
      </w:r>
      <w:r w:rsidR="005A1D20" w:rsidRPr="0011141F">
        <w:rPr>
          <w:rFonts w:ascii="仿宋_GB2312" w:eastAsia="仿宋_GB2312" w:hAnsi="仿宋" w:hint="eastAsia"/>
          <w:sz w:val="32"/>
          <w:szCs w:val="32"/>
        </w:rPr>
        <w:t>工作</w:t>
      </w:r>
      <w:r w:rsidR="00714FF6" w:rsidRPr="0011141F">
        <w:rPr>
          <w:rFonts w:ascii="仿宋_GB2312" w:eastAsia="仿宋_GB2312" w:hAnsi="仿宋" w:hint="eastAsia"/>
          <w:sz w:val="32"/>
          <w:szCs w:val="32"/>
        </w:rPr>
        <w:t>小组</w:t>
      </w:r>
      <w:r w:rsidR="005A1D20" w:rsidRPr="0011141F">
        <w:rPr>
          <w:rFonts w:ascii="仿宋_GB2312" w:eastAsia="仿宋_GB2312" w:hAnsi="仿宋" w:hint="eastAsia"/>
          <w:sz w:val="32"/>
          <w:szCs w:val="32"/>
        </w:rPr>
        <w:t>成员</w:t>
      </w:r>
      <w:r w:rsidR="00714FF6" w:rsidRPr="0011141F">
        <w:rPr>
          <w:rFonts w:ascii="仿宋_GB2312" w:eastAsia="仿宋_GB2312" w:hAnsi="仿宋" w:hint="eastAsia"/>
          <w:sz w:val="32"/>
          <w:szCs w:val="32"/>
        </w:rPr>
        <w:t>由宁波市政府、落地方政府、上海交大有关人员组成。</w:t>
      </w:r>
    </w:p>
    <w:p w:rsidR="00263368" w:rsidRPr="00034ED7" w:rsidRDefault="00263368" w:rsidP="00D4541C">
      <w:pPr>
        <w:ind w:firstLineChars="200" w:firstLine="640"/>
        <w:rPr>
          <w:rFonts w:ascii="仿宋_GB2312" w:eastAsia="仿宋_GB2312" w:hAnsi="仿宋"/>
          <w:color w:val="FF0000"/>
          <w:sz w:val="32"/>
          <w:szCs w:val="32"/>
          <w:u w:val="single"/>
        </w:rPr>
      </w:pPr>
      <w:r w:rsidRPr="00034ED7">
        <w:rPr>
          <w:rFonts w:ascii="仿宋_GB2312" w:eastAsia="仿宋_GB2312" w:hAnsi="仿宋" w:hint="eastAsia"/>
          <w:color w:val="FF0000"/>
          <w:sz w:val="32"/>
          <w:szCs w:val="32"/>
          <w:u w:val="single"/>
        </w:rPr>
        <w:t>具体投入和实施方案，由双方另行签订协议。</w:t>
      </w:r>
    </w:p>
    <w:p w:rsidR="00054753" w:rsidRPr="0011141F" w:rsidRDefault="00054753" w:rsidP="00301F10">
      <w:pPr>
        <w:adjustRightInd w:val="0"/>
        <w:snapToGrid w:val="0"/>
        <w:spacing w:beforeLines="100" w:before="312" w:afterLines="50" w:after="156"/>
        <w:ind w:firstLineChars="200" w:firstLine="643"/>
        <w:outlineLvl w:val="0"/>
        <w:rPr>
          <w:rFonts w:ascii="黑体" w:eastAsia="黑体" w:hAnsi="黑体" w:cs="Arial"/>
          <w:b/>
          <w:sz w:val="32"/>
          <w:szCs w:val="32"/>
        </w:rPr>
      </w:pPr>
      <w:r w:rsidRPr="0011141F">
        <w:rPr>
          <w:rFonts w:ascii="黑体" w:eastAsia="黑体" w:hAnsi="黑体" w:cs="Arial" w:hint="eastAsia"/>
          <w:b/>
          <w:sz w:val="32"/>
          <w:szCs w:val="32"/>
        </w:rPr>
        <w:t>五、附则</w:t>
      </w:r>
    </w:p>
    <w:p w:rsidR="00054753" w:rsidRPr="0011141F" w:rsidRDefault="00054753" w:rsidP="00D4541C">
      <w:pPr>
        <w:ind w:firstLineChars="200" w:firstLine="640"/>
        <w:rPr>
          <w:rFonts w:ascii="仿宋_GB2312" w:eastAsia="仿宋_GB2312" w:hAnsi="仿宋"/>
          <w:sz w:val="32"/>
          <w:szCs w:val="32"/>
        </w:rPr>
      </w:pPr>
      <w:r w:rsidRPr="0011141F">
        <w:rPr>
          <w:rFonts w:ascii="仿宋_GB2312" w:eastAsia="仿宋_GB2312" w:hAnsi="仿宋" w:hint="eastAsia"/>
          <w:sz w:val="32"/>
          <w:szCs w:val="32"/>
        </w:rPr>
        <w:t>本协议经双方代表签字并加盖公章后生效，有效期五年。其它未尽事宜，由双方友好协商解决。</w:t>
      </w:r>
    </w:p>
    <w:p w:rsidR="00054753" w:rsidRPr="0011141F" w:rsidRDefault="00054753" w:rsidP="00D4541C">
      <w:pPr>
        <w:ind w:firstLineChars="200" w:firstLine="640"/>
        <w:rPr>
          <w:rFonts w:ascii="仿宋_GB2312" w:eastAsia="仿宋_GB2312" w:hAnsi="仿宋"/>
          <w:sz w:val="32"/>
          <w:szCs w:val="32"/>
        </w:rPr>
      </w:pPr>
      <w:r w:rsidRPr="0011141F">
        <w:rPr>
          <w:rFonts w:ascii="仿宋_GB2312" w:eastAsia="仿宋_GB2312" w:hAnsi="仿宋" w:hint="eastAsia"/>
          <w:sz w:val="32"/>
          <w:szCs w:val="32"/>
        </w:rPr>
        <w:t>本协议一式</w:t>
      </w:r>
      <w:r w:rsidR="005A1D20" w:rsidRPr="0011141F">
        <w:rPr>
          <w:rFonts w:ascii="仿宋_GB2312" w:eastAsia="仿宋_GB2312" w:hAnsi="仿宋" w:hint="eastAsia"/>
          <w:sz w:val="32"/>
          <w:szCs w:val="32"/>
        </w:rPr>
        <w:t>陆</w:t>
      </w:r>
      <w:r w:rsidRPr="0011141F">
        <w:rPr>
          <w:rFonts w:ascii="仿宋_GB2312" w:eastAsia="仿宋_GB2312" w:hAnsi="仿宋" w:hint="eastAsia"/>
          <w:sz w:val="32"/>
          <w:szCs w:val="32"/>
        </w:rPr>
        <w:t>份，甲</w:t>
      </w:r>
      <w:r w:rsidR="005A1D20" w:rsidRPr="0011141F">
        <w:rPr>
          <w:rFonts w:ascii="仿宋_GB2312" w:eastAsia="仿宋_GB2312" w:hAnsi="仿宋" w:hint="eastAsia"/>
          <w:sz w:val="32"/>
          <w:szCs w:val="32"/>
        </w:rPr>
        <w:t>方执肆分，</w:t>
      </w:r>
      <w:r w:rsidRPr="0011141F">
        <w:rPr>
          <w:rFonts w:ascii="仿宋_GB2312" w:eastAsia="仿宋_GB2312" w:hAnsi="仿宋" w:hint="eastAsia"/>
          <w:sz w:val="32"/>
          <w:szCs w:val="32"/>
        </w:rPr>
        <w:t>乙方执两份。</w:t>
      </w:r>
    </w:p>
    <w:p w:rsidR="00301F10" w:rsidRPr="0011141F" w:rsidRDefault="00301F10" w:rsidP="00D4541C">
      <w:pPr>
        <w:ind w:firstLineChars="200" w:firstLine="640"/>
        <w:rPr>
          <w:rFonts w:ascii="仿宋_GB2312" w:eastAsia="仿宋_GB2312" w:hAnsi="仿宋"/>
          <w:sz w:val="32"/>
          <w:szCs w:val="32"/>
        </w:rPr>
      </w:pPr>
    </w:p>
    <w:p w:rsidR="00683D18" w:rsidRPr="0011141F" w:rsidRDefault="00683D18" w:rsidP="005F716D">
      <w:pPr>
        <w:rPr>
          <w:rFonts w:ascii="仿宋_GB2312" w:eastAsia="仿宋_GB2312"/>
          <w:b/>
          <w:sz w:val="32"/>
          <w:szCs w:val="32"/>
        </w:rPr>
      </w:pPr>
      <w:r w:rsidRPr="0011141F">
        <w:rPr>
          <w:rFonts w:ascii="仿宋_GB2312" w:eastAsia="仿宋_GB2312" w:hint="eastAsia"/>
          <w:b/>
          <w:sz w:val="32"/>
          <w:szCs w:val="32"/>
        </w:rPr>
        <w:tab/>
        <w:t>宁波市人民政府</w:t>
      </w:r>
      <w:r w:rsidR="00657199" w:rsidRPr="0011141F">
        <w:rPr>
          <w:rFonts w:ascii="仿宋_GB2312" w:eastAsia="仿宋_GB2312" w:hint="eastAsia"/>
          <w:b/>
          <w:sz w:val="32"/>
          <w:szCs w:val="32"/>
        </w:rPr>
        <w:t>（盖章）</w:t>
      </w:r>
      <w:r w:rsidRPr="0011141F">
        <w:rPr>
          <w:rFonts w:ascii="仿宋_GB2312" w:eastAsia="仿宋_GB2312" w:hint="eastAsia"/>
          <w:b/>
          <w:sz w:val="32"/>
          <w:szCs w:val="32"/>
        </w:rPr>
        <w:t xml:space="preserve">    </w:t>
      </w:r>
      <w:r w:rsidR="00034ED7">
        <w:rPr>
          <w:rFonts w:ascii="仿宋_GB2312" w:eastAsia="仿宋_GB2312"/>
          <w:b/>
          <w:sz w:val="32"/>
          <w:szCs w:val="32"/>
        </w:rPr>
        <w:t xml:space="preserve"> </w:t>
      </w:r>
      <w:r w:rsidR="00054753" w:rsidRPr="0011141F">
        <w:rPr>
          <w:rFonts w:ascii="仿宋_GB2312" w:eastAsia="仿宋_GB2312" w:hint="eastAsia"/>
          <w:b/>
          <w:sz w:val="32"/>
          <w:szCs w:val="32"/>
        </w:rPr>
        <w:t>上海交通大学</w:t>
      </w:r>
      <w:r w:rsidR="00657199" w:rsidRPr="0011141F">
        <w:rPr>
          <w:rFonts w:ascii="仿宋_GB2312" w:eastAsia="仿宋_GB2312" w:hint="eastAsia"/>
          <w:b/>
          <w:sz w:val="32"/>
          <w:szCs w:val="32"/>
        </w:rPr>
        <w:t>（盖章）</w:t>
      </w:r>
    </w:p>
    <w:p w:rsidR="00054753" w:rsidRPr="0011141F" w:rsidRDefault="00683D18" w:rsidP="005F716D">
      <w:pPr>
        <w:rPr>
          <w:rFonts w:ascii="仿宋_GB2312" w:eastAsia="仿宋_GB2312"/>
          <w:b/>
          <w:sz w:val="32"/>
          <w:szCs w:val="32"/>
        </w:rPr>
      </w:pPr>
      <w:r w:rsidRPr="0011141F">
        <w:rPr>
          <w:rFonts w:ascii="仿宋_GB2312" w:eastAsia="仿宋_GB2312" w:hint="eastAsia"/>
          <w:b/>
          <w:sz w:val="32"/>
          <w:szCs w:val="32"/>
        </w:rPr>
        <w:t xml:space="preserve">  法定</w:t>
      </w:r>
      <w:r w:rsidR="00054753" w:rsidRPr="0011141F">
        <w:rPr>
          <w:rFonts w:ascii="仿宋_GB2312" w:eastAsia="仿宋_GB2312" w:hint="eastAsia"/>
          <w:b/>
          <w:sz w:val="32"/>
          <w:szCs w:val="32"/>
        </w:rPr>
        <w:t>代表</w:t>
      </w:r>
      <w:r w:rsidRPr="0011141F">
        <w:rPr>
          <w:rFonts w:ascii="仿宋_GB2312" w:eastAsia="仿宋_GB2312" w:hint="eastAsia"/>
          <w:b/>
          <w:sz w:val="32"/>
          <w:szCs w:val="32"/>
        </w:rPr>
        <w:t>人（或授权代表）</w:t>
      </w:r>
      <w:r w:rsidR="00054753" w:rsidRPr="0011141F">
        <w:rPr>
          <w:rFonts w:ascii="仿宋_GB2312" w:eastAsia="仿宋_GB2312" w:hint="eastAsia"/>
          <w:b/>
          <w:sz w:val="32"/>
          <w:szCs w:val="32"/>
        </w:rPr>
        <w:t xml:space="preserve">： </w:t>
      </w:r>
      <w:r w:rsidR="00034ED7">
        <w:rPr>
          <w:rFonts w:ascii="仿宋_GB2312" w:eastAsia="仿宋_GB2312"/>
          <w:b/>
          <w:sz w:val="32"/>
          <w:szCs w:val="32"/>
        </w:rPr>
        <w:t xml:space="preserve"> </w:t>
      </w:r>
      <w:r w:rsidRPr="0011141F">
        <w:rPr>
          <w:rFonts w:ascii="仿宋_GB2312" w:eastAsia="仿宋_GB2312" w:hint="eastAsia"/>
          <w:b/>
          <w:sz w:val="32"/>
          <w:szCs w:val="32"/>
        </w:rPr>
        <w:t>法定代表人（或授权代表）</w:t>
      </w:r>
      <w:r w:rsidR="001E6769" w:rsidRPr="0011141F">
        <w:rPr>
          <w:rFonts w:ascii="仿宋_GB2312" w:eastAsia="仿宋_GB2312" w:hint="eastAsia"/>
          <w:b/>
          <w:sz w:val="32"/>
          <w:szCs w:val="32"/>
        </w:rPr>
        <w:t>：</w:t>
      </w:r>
    </w:p>
    <w:p w:rsidR="000727ED" w:rsidRPr="008A2D00" w:rsidRDefault="00301F10" w:rsidP="005F716D">
      <w:pPr>
        <w:rPr>
          <w:sz w:val="30"/>
          <w:szCs w:val="30"/>
        </w:rPr>
      </w:pPr>
      <w:r w:rsidRPr="0011141F">
        <w:rPr>
          <w:rFonts w:ascii="仿宋_GB2312" w:eastAsia="仿宋_GB2312" w:hint="eastAsia"/>
          <w:b/>
          <w:sz w:val="32"/>
          <w:szCs w:val="32"/>
        </w:rPr>
        <w:t xml:space="preserve">  </w:t>
      </w:r>
      <w:r w:rsidR="00054753" w:rsidRPr="0011141F">
        <w:rPr>
          <w:rFonts w:ascii="仿宋_GB2312" w:eastAsia="仿宋_GB2312" w:hint="eastAsia"/>
          <w:b/>
          <w:sz w:val="32"/>
          <w:szCs w:val="32"/>
        </w:rPr>
        <w:t>201</w:t>
      </w:r>
      <w:r w:rsidR="005C7EEB" w:rsidRPr="0011141F">
        <w:rPr>
          <w:rFonts w:ascii="仿宋_GB2312" w:eastAsia="仿宋_GB2312"/>
          <w:b/>
          <w:sz w:val="32"/>
          <w:szCs w:val="32"/>
        </w:rPr>
        <w:t>8</w:t>
      </w:r>
      <w:r w:rsidR="00054753" w:rsidRPr="0011141F">
        <w:rPr>
          <w:rFonts w:ascii="仿宋_GB2312" w:eastAsia="仿宋_GB2312" w:hint="eastAsia"/>
          <w:b/>
          <w:sz w:val="32"/>
          <w:szCs w:val="32"/>
        </w:rPr>
        <w:t xml:space="preserve">年  月   日      </w:t>
      </w:r>
      <w:r w:rsidR="00054753" w:rsidRPr="0011141F">
        <w:rPr>
          <w:rFonts w:ascii="仿宋_GB2312" w:eastAsia="仿宋_GB2312" w:hint="eastAsia"/>
          <w:b/>
          <w:sz w:val="32"/>
          <w:szCs w:val="32"/>
        </w:rPr>
        <w:tab/>
      </w:r>
      <w:r w:rsidR="000E20E9">
        <w:rPr>
          <w:rFonts w:ascii="仿宋_GB2312" w:eastAsia="仿宋_GB2312"/>
          <w:b/>
          <w:sz w:val="32"/>
          <w:szCs w:val="32"/>
        </w:rPr>
        <w:t xml:space="preserve">      </w:t>
      </w:r>
      <w:r w:rsidR="00054753" w:rsidRPr="0011141F">
        <w:rPr>
          <w:rFonts w:ascii="仿宋_GB2312" w:eastAsia="仿宋_GB2312" w:hint="eastAsia"/>
          <w:b/>
          <w:sz w:val="32"/>
          <w:szCs w:val="32"/>
        </w:rPr>
        <w:t>20</w:t>
      </w:r>
      <w:r w:rsidR="005C7EEB" w:rsidRPr="0011141F">
        <w:rPr>
          <w:rFonts w:ascii="仿宋_GB2312" w:eastAsia="仿宋_GB2312"/>
          <w:b/>
          <w:sz w:val="32"/>
          <w:szCs w:val="32"/>
        </w:rPr>
        <w:t>18</w:t>
      </w:r>
      <w:r w:rsidR="00054753" w:rsidRPr="0011141F">
        <w:rPr>
          <w:rFonts w:ascii="仿宋_GB2312" w:eastAsia="仿宋_GB2312" w:hint="eastAsia"/>
          <w:b/>
          <w:sz w:val="32"/>
          <w:szCs w:val="32"/>
        </w:rPr>
        <w:t xml:space="preserve">年    月 </w:t>
      </w:r>
      <w:r w:rsidR="00054753" w:rsidRPr="008A2D00">
        <w:rPr>
          <w:rFonts w:ascii="仿宋_GB2312" w:eastAsia="仿宋_GB2312" w:hint="eastAsia"/>
          <w:b/>
          <w:sz w:val="32"/>
          <w:szCs w:val="32"/>
        </w:rPr>
        <w:t xml:space="preserve"> 日</w:t>
      </w:r>
    </w:p>
    <w:sectPr w:rsidR="000727ED" w:rsidRPr="008A2D00" w:rsidSect="00E13508">
      <w:headerReference w:type="default" r:id="rId10"/>
      <w:footerReference w:type="even" r:id="rId11"/>
      <w:footerReference w:type="default" r:id="rId12"/>
      <w:footerReference w:type="first" r:id="rId13"/>
      <w:pgSz w:w="11906" w:h="16838"/>
      <w:pgMar w:top="1440" w:right="1644" w:bottom="1418" w:left="1644" w:header="851" w:footer="992"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CF6" w:rsidRDefault="006F5CF6">
      <w:r>
        <w:separator/>
      </w:r>
    </w:p>
  </w:endnote>
  <w:endnote w:type="continuationSeparator" w:id="0">
    <w:p w:rsidR="006F5CF6" w:rsidRDefault="006F5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EA5" w:rsidRDefault="00863AB4" w:rsidP="00E13508">
    <w:pPr>
      <w:pStyle w:val="a3"/>
      <w:framePr w:wrap="around" w:vAnchor="text" w:hAnchor="margin" w:xAlign="center" w:y="1"/>
      <w:rPr>
        <w:rStyle w:val="1"/>
      </w:rPr>
    </w:pPr>
    <w:r>
      <w:fldChar w:fldCharType="begin"/>
    </w:r>
    <w:r>
      <w:rPr>
        <w:rStyle w:val="1"/>
      </w:rPr>
      <w:instrText xml:space="preserve">PAGE  </w:instrText>
    </w:r>
    <w:r>
      <w:fldChar w:fldCharType="end"/>
    </w:r>
  </w:p>
  <w:p w:rsidR="00020EA5" w:rsidRDefault="006F5CF6">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EA5" w:rsidRDefault="00863AB4" w:rsidP="00E13508">
    <w:pPr>
      <w:pStyle w:val="a3"/>
      <w:framePr w:wrap="around" w:vAnchor="text" w:hAnchor="margin" w:xAlign="center" w:y="1"/>
      <w:rPr>
        <w:rStyle w:val="1"/>
      </w:rPr>
    </w:pPr>
    <w:r>
      <w:fldChar w:fldCharType="begin"/>
    </w:r>
    <w:r>
      <w:rPr>
        <w:rStyle w:val="1"/>
      </w:rPr>
      <w:instrText xml:space="preserve">PAGE  </w:instrText>
    </w:r>
    <w:r>
      <w:fldChar w:fldCharType="separate"/>
    </w:r>
    <w:r w:rsidR="00EE3D21">
      <w:rPr>
        <w:rStyle w:val="1"/>
        <w:noProof/>
      </w:rPr>
      <w:t>2</w:t>
    </w:r>
    <w:r>
      <w:fldChar w:fldCharType="end"/>
    </w:r>
  </w:p>
  <w:p w:rsidR="00020EA5" w:rsidRDefault="006F5CF6">
    <w:pPr>
      <w:pStyle w:val="a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EA5" w:rsidRDefault="006F5CF6">
    <w:pPr>
      <w:pStyle w:val="a3"/>
      <w:framePr w:h="0" w:wrap="around" w:vAnchor="text" w:hAnchor="margin" w:xAlign="center" w:yAlign="top"/>
      <w:pBdr>
        <w:between w:val="none" w:sz="50" w:space="0" w:color="auto"/>
      </w:pBdr>
    </w:pPr>
  </w:p>
  <w:p w:rsidR="00020EA5" w:rsidRDefault="006F5CF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CF6" w:rsidRDefault="006F5CF6">
      <w:r>
        <w:separator/>
      </w:r>
    </w:p>
  </w:footnote>
  <w:footnote w:type="continuationSeparator" w:id="0">
    <w:p w:rsidR="006F5CF6" w:rsidRDefault="006F5C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EA5" w:rsidRDefault="006F5CF6">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500"/>
    <w:multiLevelType w:val="hybridMultilevel"/>
    <w:tmpl w:val="4C96A5A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73764C8F"/>
    <w:multiLevelType w:val="hybridMultilevel"/>
    <w:tmpl w:val="9DAE9DD0"/>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KYang">
    <w15:presenceInfo w15:providerId="None" w15:userId="GK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753"/>
    <w:rsid w:val="0002590E"/>
    <w:rsid w:val="00034ED7"/>
    <w:rsid w:val="00051627"/>
    <w:rsid w:val="00054753"/>
    <w:rsid w:val="000727ED"/>
    <w:rsid w:val="00072854"/>
    <w:rsid w:val="00072999"/>
    <w:rsid w:val="0008666D"/>
    <w:rsid w:val="00093CE0"/>
    <w:rsid w:val="000A3AB6"/>
    <w:rsid w:val="000B4165"/>
    <w:rsid w:val="000E20E9"/>
    <w:rsid w:val="00103691"/>
    <w:rsid w:val="0010776C"/>
    <w:rsid w:val="00107DD3"/>
    <w:rsid w:val="0011141F"/>
    <w:rsid w:val="001159DF"/>
    <w:rsid w:val="00140D1D"/>
    <w:rsid w:val="001828D6"/>
    <w:rsid w:val="001C31B7"/>
    <w:rsid w:val="001D7CF6"/>
    <w:rsid w:val="001E6769"/>
    <w:rsid w:val="00200563"/>
    <w:rsid w:val="0021189D"/>
    <w:rsid w:val="00220610"/>
    <w:rsid w:val="00231894"/>
    <w:rsid w:val="00263368"/>
    <w:rsid w:val="00287676"/>
    <w:rsid w:val="0029042B"/>
    <w:rsid w:val="00295B55"/>
    <w:rsid w:val="002C4A43"/>
    <w:rsid w:val="002E0821"/>
    <w:rsid w:val="002E2889"/>
    <w:rsid w:val="00301F10"/>
    <w:rsid w:val="00333F1A"/>
    <w:rsid w:val="00337BF8"/>
    <w:rsid w:val="00373C60"/>
    <w:rsid w:val="003B4D9A"/>
    <w:rsid w:val="003C3307"/>
    <w:rsid w:val="003C38F3"/>
    <w:rsid w:val="003E4ED2"/>
    <w:rsid w:val="003F0131"/>
    <w:rsid w:val="003F7B88"/>
    <w:rsid w:val="00427B5D"/>
    <w:rsid w:val="004431BF"/>
    <w:rsid w:val="004446D7"/>
    <w:rsid w:val="0045005C"/>
    <w:rsid w:val="004674EF"/>
    <w:rsid w:val="00477E23"/>
    <w:rsid w:val="00497F43"/>
    <w:rsid w:val="004A1A21"/>
    <w:rsid w:val="004B2A34"/>
    <w:rsid w:val="004C3A79"/>
    <w:rsid w:val="004F2AA1"/>
    <w:rsid w:val="00500854"/>
    <w:rsid w:val="00520D6A"/>
    <w:rsid w:val="00522FDC"/>
    <w:rsid w:val="005277A4"/>
    <w:rsid w:val="00532011"/>
    <w:rsid w:val="00552846"/>
    <w:rsid w:val="00560CB2"/>
    <w:rsid w:val="005623C7"/>
    <w:rsid w:val="00587E7F"/>
    <w:rsid w:val="005A1D20"/>
    <w:rsid w:val="005B412E"/>
    <w:rsid w:val="005C7EEB"/>
    <w:rsid w:val="005E6D12"/>
    <w:rsid w:val="005F716D"/>
    <w:rsid w:val="006004E9"/>
    <w:rsid w:val="00605710"/>
    <w:rsid w:val="00622CD4"/>
    <w:rsid w:val="00647C94"/>
    <w:rsid w:val="00657199"/>
    <w:rsid w:val="006602CB"/>
    <w:rsid w:val="00666AC2"/>
    <w:rsid w:val="006759E9"/>
    <w:rsid w:val="006838CB"/>
    <w:rsid w:val="00683D18"/>
    <w:rsid w:val="00692341"/>
    <w:rsid w:val="0069798B"/>
    <w:rsid w:val="006B10B3"/>
    <w:rsid w:val="006C497F"/>
    <w:rsid w:val="006C55A6"/>
    <w:rsid w:val="006F164D"/>
    <w:rsid w:val="006F5CF6"/>
    <w:rsid w:val="00712BE1"/>
    <w:rsid w:val="00714FF6"/>
    <w:rsid w:val="00724156"/>
    <w:rsid w:val="00743B4A"/>
    <w:rsid w:val="0075724A"/>
    <w:rsid w:val="00776893"/>
    <w:rsid w:val="007770F3"/>
    <w:rsid w:val="00780C9A"/>
    <w:rsid w:val="00795CE8"/>
    <w:rsid w:val="007E06D0"/>
    <w:rsid w:val="007F457C"/>
    <w:rsid w:val="00825146"/>
    <w:rsid w:val="0083358E"/>
    <w:rsid w:val="00851342"/>
    <w:rsid w:val="00857880"/>
    <w:rsid w:val="00863AB4"/>
    <w:rsid w:val="008A2D00"/>
    <w:rsid w:val="008B217A"/>
    <w:rsid w:val="008C5875"/>
    <w:rsid w:val="009003B5"/>
    <w:rsid w:val="00906993"/>
    <w:rsid w:val="00912CB8"/>
    <w:rsid w:val="00916C12"/>
    <w:rsid w:val="00967610"/>
    <w:rsid w:val="009869C9"/>
    <w:rsid w:val="009917A4"/>
    <w:rsid w:val="009A5A47"/>
    <w:rsid w:val="009B29CB"/>
    <w:rsid w:val="009B4C89"/>
    <w:rsid w:val="009C25EF"/>
    <w:rsid w:val="009D5A8C"/>
    <w:rsid w:val="009E3DFD"/>
    <w:rsid w:val="009E5EFA"/>
    <w:rsid w:val="009F76E3"/>
    <w:rsid w:val="00A13766"/>
    <w:rsid w:val="00A37477"/>
    <w:rsid w:val="00A56BED"/>
    <w:rsid w:val="00A90174"/>
    <w:rsid w:val="00A95193"/>
    <w:rsid w:val="00AB635D"/>
    <w:rsid w:val="00AD6DB1"/>
    <w:rsid w:val="00B03376"/>
    <w:rsid w:val="00B42A98"/>
    <w:rsid w:val="00B43A61"/>
    <w:rsid w:val="00B44416"/>
    <w:rsid w:val="00B51ADA"/>
    <w:rsid w:val="00B53390"/>
    <w:rsid w:val="00B63B5C"/>
    <w:rsid w:val="00B65896"/>
    <w:rsid w:val="00B80BB5"/>
    <w:rsid w:val="00B81725"/>
    <w:rsid w:val="00B84798"/>
    <w:rsid w:val="00B849C5"/>
    <w:rsid w:val="00B95574"/>
    <w:rsid w:val="00BA67EE"/>
    <w:rsid w:val="00BD30E4"/>
    <w:rsid w:val="00BF658E"/>
    <w:rsid w:val="00C403AA"/>
    <w:rsid w:val="00C4573B"/>
    <w:rsid w:val="00C55B60"/>
    <w:rsid w:val="00CC3DB5"/>
    <w:rsid w:val="00CE68C2"/>
    <w:rsid w:val="00CF21B0"/>
    <w:rsid w:val="00D00D2A"/>
    <w:rsid w:val="00D20FB5"/>
    <w:rsid w:val="00D356AD"/>
    <w:rsid w:val="00D37965"/>
    <w:rsid w:val="00D4541C"/>
    <w:rsid w:val="00D46D20"/>
    <w:rsid w:val="00D5447C"/>
    <w:rsid w:val="00D72742"/>
    <w:rsid w:val="00D9317E"/>
    <w:rsid w:val="00D955FE"/>
    <w:rsid w:val="00DA18C8"/>
    <w:rsid w:val="00DA739D"/>
    <w:rsid w:val="00DC41F9"/>
    <w:rsid w:val="00DD647C"/>
    <w:rsid w:val="00E70187"/>
    <w:rsid w:val="00E75FE3"/>
    <w:rsid w:val="00E80170"/>
    <w:rsid w:val="00E8478C"/>
    <w:rsid w:val="00E967D4"/>
    <w:rsid w:val="00ED2035"/>
    <w:rsid w:val="00ED6FEB"/>
    <w:rsid w:val="00EE29EB"/>
    <w:rsid w:val="00EE3D21"/>
    <w:rsid w:val="00EE72DA"/>
    <w:rsid w:val="00EF0BC4"/>
    <w:rsid w:val="00F027F1"/>
    <w:rsid w:val="00F061D7"/>
    <w:rsid w:val="00F25806"/>
    <w:rsid w:val="00F41035"/>
    <w:rsid w:val="00F56B20"/>
    <w:rsid w:val="00F6334E"/>
    <w:rsid w:val="00FA150A"/>
    <w:rsid w:val="00FA20CC"/>
    <w:rsid w:val="00FB0339"/>
    <w:rsid w:val="00FD108C"/>
    <w:rsid w:val="00FD1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48265A-138C-42D2-AD9F-4D8B40DE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475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页码1"/>
    <w:basedOn w:val="a0"/>
    <w:rsid w:val="00054753"/>
    <w:rPr>
      <w:rFonts w:cs="Times New Roman"/>
    </w:rPr>
  </w:style>
  <w:style w:type="character" w:customStyle="1" w:styleId="Char">
    <w:name w:val="页脚 Char"/>
    <w:basedOn w:val="a0"/>
    <w:link w:val="a3"/>
    <w:rsid w:val="00054753"/>
    <w:rPr>
      <w:rFonts w:cs="Times New Roman"/>
      <w:sz w:val="18"/>
      <w:szCs w:val="18"/>
    </w:rPr>
  </w:style>
  <w:style w:type="character" w:customStyle="1" w:styleId="Char0">
    <w:name w:val="页眉 Char"/>
    <w:basedOn w:val="a0"/>
    <w:link w:val="a4"/>
    <w:rsid w:val="00054753"/>
    <w:rPr>
      <w:rFonts w:cs="Times New Roman"/>
      <w:sz w:val="18"/>
      <w:szCs w:val="18"/>
    </w:rPr>
  </w:style>
  <w:style w:type="paragraph" w:styleId="a4">
    <w:name w:val="header"/>
    <w:basedOn w:val="a"/>
    <w:link w:val="Char0"/>
    <w:rsid w:val="00054753"/>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a5">
    <w:name w:val="页眉 字符"/>
    <w:basedOn w:val="a0"/>
    <w:uiPriority w:val="99"/>
    <w:semiHidden/>
    <w:rsid w:val="00054753"/>
    <w:rPr>
      <w:rFonts w:ascii="Times New Roman" w:eastAsia="宋体" w:hAnsi="Times New Roman" w:cs="Times New Roman"/>
      <w:sz w:val="18"/>
      <w:szCs w:val="18"/>
    </w:rPr>
  </w:style>
  <w:style w:type="paragraph" w:styleId="a3">
    <w:name w:val="footer"/>
    <w:basedOn w:val="a"/>
    <w:link w:val="Char"/>
    <w:rsid w:val="00054753"/>
    <w:pPr>
      <w:tabs>
        <w:tab w:val="center" w:pos="4153"/>
        <w:tab w:val="right" w:pos="8306"/>
      </w:tabs>
      <w:snapToGrid w:val="0"/>
      <w:jc w:val="left"/>
    </w:pPr>
    <w:rPr>
      <w:rFonts w:asciiTheme="minorHAnsi" w:eastAsiaTheme="minorEastAsia" w:hAnsiTheme="minorHAnsi"/>
      <w:sz w:val="18"/>
      <w:szCs w:val="18"/>
    </w:rPr>
  </w:style>
  <w:style w:type="character" w:customStyle="1" w:styleId="a6">
    <w:name w:val="页脚 字符"/>
    <w:basedOn w:val="a0"/>
    <w:uiPriority w:val="99"/>
    <w:semiHidden/>
    <w:rsid w:val="00054753"/>
    <w:rPr>
      <w:rFonts w:ascii="Times New Roman" w:eastAsia="宋体" w:hAnsi="Times New Roman" w:cs="Times New Roman"/>
      <w:sz w:val="18"/>
      <w:szCs w:val="18"/>
    </w:rPr>
  </w:style>
  <w:style w:type="paragraph" w:styleId="a7">
    <w:name w:val="List Paragraph"/>
    <w:basedOn w:val="a"/>
    <w:uiPriority w:val="34"/>
    <w:qFormat/>
    <w:rsid w:val="000727ED"/>
    <w:pPr>
      <w:ind w:firstLineChars="200" w:firstLine="420"/>
    </w:pPr>
    <w:rPr>
      <w:rFonts w:asciiTheme="minorHAnsi" w:eastAsiaTheme="minorEastAsia" w:hAnsiTheme="minorHAnsi" w:cstheme="minorBidi"/>
      <w:sz w:val="24"/>
    </w:rPr>
  </w:style>
  <w:style w:type="paragraph" w:styleId="a8">
    <w:name w:val="Balloon Text"/>
    <w:basedOn w:val="a"/>
    <w:link w:val="Char1"/>
    <w:uiPriority w:val="99"/>
    <w:semiHidden/>
    <w:unhideWhenUsed/>
    <w:rsid w:val="00ED6FEB"/>
    <w:rPr>
      <w:sz w:val="18"/>
      <w:szCs w:val="18"/>
    </w:rPr>
  </w:style>
  <w:style w:type="character" w:customStyle="1" w:styleId="Char1">
    <w:name w:val="批注框文本 Char"/>
    <w:basedOn w:val="a0"/>
    <w:link w:val="a8"/>
    <w:uiPriority w:val="99"/>
    <w:semiHidden/>
    <w:rsid w:val="00ED6FE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284667.ht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aike.baidu.com/view/4284667.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A77FA-E6A7-4917-A75A-24DDA4922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lbshen@sjtu.edu.cn</dc:creator>
  <cp:keywords/>
  <dc:description/>
  <cp:lastModifiedBy>GKYang</cp:lastModifiedBy>
  <cp:revision>9</cp:revision>
  <cp:lastPrinted>2018-11-05T02:00:00Z</cp:lastPrinted>
  <dcterms:created xsi:type="dcterms:W3CDTF">2018-11-19T08:04:00Z</dcterms:created>
  <dcterms:modified xsi:type="dcterms:W3CDTF">2018-11-19T09:50:00Z</dcterms:modified>
</cp:coreProperties>
</file>